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6FA8EB62" w14:textId="77777777" w:rsidTr="00A90CE7">
        <w:trPr>
          <w:trHeight w:val="1681"/>
        </w:trPr>
        <w:tc>
          <w:tcPr>
            <w:tcW w:w="2406" w:type="dxa"/>
          </w:tcPr>
          <w:p w14:paraId="7985C027" w14:textId="77777777" w:rsidR="006B583E" w:rsidRDefault="006B583E" w:rsidP="00541F3E">
            <w:pPr>
              <w:jc w:val="center"/>
              <w:rPr>
                <w:rFonts w:ascii="Arial" w:hAnsi="Arial"/>
                <w:b/>
                <w:sz w:val="28"/>
                <w:szCs w:val="28"/>
              </w:rPr>
            </w:pPr>
            <w:r>
              <w:rPr>
                <w:rFonts w:ascii="Arial" w:hAnsi="Arial"/>
                <w:b/>
                <w:noProof/>
                <w:sz w:val="28"/>
                <w:szCs w:val="28"/>
                <w:lang w:val="en-US"/>
              </w:rPr>
              <w:drawing>
                <wp:inline distT="0" distB="0" distL="0" distR="0" wp14:anchorId="04511213" wp14:editId="352F0AEA">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1B299D65" w14:textId="77777777" w:rsidR="006B583E" w:rsidRDefault="006B583E" w:rsidP="00541F3E">
            <w:pPr>
              <w:jc w:val="center"/>
              <w:rPr>
                <w:rFonts w:ascii="Arial" w:hAnsi="Arial"/>
                <w:b/>
                <w:sz w:val="28"/>
                <w:szCs w:val="28"/>
              </w:rPr>
            </w:pPr>
          </w:p>
          <w:p w14:paraId="2687DDAC" w14:textId="77777777" w:rsidR="006B583E" w:rsidRDefault="006B583E" w:rsidP="00541F3E">
            <w:pPr>
              <w:jc w:val="center"/>
              <w:rPr>
                <w:rFonts w:ascii="Arial" w:hAnsi="Arial"/>
                <w:b/>
                <w:sz w:val="28"/>
                <w:szCs w:val="28"/>
              </w:rPr>
            </w:pPr>
          </w:p>
          <w:p w14:paraId="454FC8E1" w14:textId="77777777" w:rsidR="00A90CE7" w:rsidRPr="00A90CE7" w:rsidRDefault="006B583E" w:rsidP="00A90CE7">
            <w:pPr>
              <w:pBdr>
                <w:bottom w:val="single" w:sz="12" w:space="1" w:color="auto"/>
              </w:pBdr>
              <w:jc w:val="center"/>
              <w:rPr>
                <w:rFonts w:ascii="Arial" w:hAnsi="Arial"/>
                <w:b/>
                <w:sz w:val="28"/>
                <w:szCs w:val="28"/>
              </w:rPr>
            </w:pPr>
            <w:r w:rsidRPr="006B7DE6">
              <w:rPr>
                <w:rFonts w:ascii="Arial" w:hAnsi="Arial"/>
                <w:b/>
                <w:sz w:val="28"/>
                <w:szCs w:val="28"/>
              </w:rPr>
              <w:t>FACULTY</w:t>
            </w:r>
            <w:r w:rsidR="00325E19">
              <w:rPr>
                <w:rFonts w:ascii="Arial" w:hAnsi="Arial"/>
                <w:b/>
                <w:sz w:val="28"/>
                <w:szCs w:val="28"/>
              </w:rPr>
              <w:t xml:space="preserve"> OF COMPUTING, </w:t>
            </w:r>
            <w:r w:rsidR="00325E19" w:rsidRPr="00325E19">
              <w:rPr>
                <w:rFonts w:ascii="Arial" w:hAnsi="Arial"/>
                <w:b/>
                <w:sz w:val="28"/>
                <w:szCs w:val="28"/>
              </w:rPr>
              <w:t>ENGINEERING and SCIENCE</w:t>
            </w:r>
          </w:p>
        </w:tc>
        <w:tc>
          <w:tcPr>
            <w:tcW w:w="3171" w:type="dxa"/>
          </w:tcPr>
          <w:p w14:paraId="20DA3ED3" w14:textId="77777777" w:rsidR="006B583E" w:rsidRDefault="006B583E" w:rsidP="00541F3E">
            <w:pPr>
              <w:rPr>
                <w:rFonts w:ascii="Arial" w:hAnsi="Arial"/>
              </w:rPr>
            </w:pPr>
            <w:r>
              <w:rPr>
                <w:rFonts w:ascii="Arial" w:hAnsi="Arial"/>
              </w:rPr>
              <w:t>Final mark awarded</w:t>
            </w:r>
            <w:proofErr w:type="gramStart"/>
            <w:r>
              <w:rPr>
                <w:rFonts w:ascii="Arial" w:hAnsi="Arial"/>
              </w:rPr>
              <w:t>:_</w:t>
            </w:r>
            <w:proofErr w:type="gramEnd"/>
            <w:r>
              <w:rPr>
                <w:rFonts w:ascii="Arial" w:hAnsi="Arial"/>
              </w:rPr>
              <w:t>____</w:t>
            </w:r>
          </w:p>
        </w:tc>
      </w:tr>
    </w:tbl>
    <w:p w14:paraId="3E5AFA6C" w14:textId="6A501C18" w:rsidR="006B7DE6" w:rsidRDefault="006B7DE6" w:rsidP="006B583E">
      <w:pPr>
        <w:jc w:val="center"/>
        <w:rPr>
          <w:rFonts w:ascii="Arial" w:hAnsi="Arial"/>
          <w:b/>
        </w:rPr>
      </w:pPr>
      <w:r>
        <w:rPr>
          <w:rFonts w:ascii="Arial" w:hAnsi="Arial"/>
          <w:b/>
        </w:rPr>
        <w:t>Assessment Cover</w:t>
      </w:r>
      <w:r w:rsidR="003A784E">
        <w:rPr>
          <w:rFonts w:ascii="Arial" w:hAnsi="Arial"/>
          <w:b/>
        </w:rPr>
        <w:t xml:space="preserve"> Sheet and Feedback Form </w:t>
      </w:r>
      <w:r w:rsidR="000B30EA">
        <w:rPr>
          <w:rFonts w:ascii="Arial" w:hAnsi="Arial"/>
          <w:b/>
        </w:rPr>
        <w:t>2017/18</w:t>
      </w:r>
    </w:p>
    <w:p w14:paraId="3C15FA37" w14:textId="77777777" w:rsidR="00874905" w:rsidRPr="006B7DE6" w:rsidRDefault="00874905" w:rsidP="006B583E">
      <w:pPr>
        <w:jc w:val="center"/>
        <w:rPr>
          <w:rFonts w:ascii="Arial" w:hAnsi="Arial"/>
          <w:b/>
        </w:rPr>
      </w:pPr>
    </w:p>
    <w:p w14:paraId="4345E9C2" w14:textId="77777777" w:rsidR="00913E40" w:rsidRPr="000D3587" w:rsidRDefault="00913E40" w:rsidP="006B7DE6">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F0703D" w:rsidRPr="000D3587" w14:paraId="1A939E07" w14:textId="77777777" w:rsidTr="006B583E">
        <w:trPr>
          <w:trHeight w:val="565"/>
        </w:trPr>
        <w:tc>
          <w:tcPr>
            <w:tcW w:w="2055" w:type="dxa"/>
          </w:tcPr>
          <w:p w14:paraId="6C25A039" w14:textId="77777777" w:rsidR="00BF1E7A" w:rsidRPr="008102E1" w:rsidRDefault="00BF1E7A" w:rsidP="00F0703D">
            <w:pPr>
              <w:jc w:val="center"/>
              <w:rPr>
                <w:rFonts w:ascii="Arial" w:hAnsi="Arial"/>
                <w:u w:val="single"/>
              </w:rPr>
            </w:pPr>
            <w:r w:rsidRPr="008102E1">
              <w:rPr>
                <w:rFonts w:ascii="Arial" w:hAnsi="Arial"/>
                <w:u w:val="single"/>
              </w:rPr>
              <w:t>Module Code:</w:t>
            </w:r>
          </w:p>
          <w:p w14:paraId="7A80A85C" w14:textId="667C38DF" w:rsidR="00782294" w:rsidRPr="000D3587" w:rsidRDefault="000B30EA" w:rsidP="00F0703D">
            <w:pPr>
              <w:jc w:val="center"/>
              <w:rPr>
                <w:rFonts w:ascii="Arial" w:hAnsi="Arial"/>
              </w:rPr>
            </w:pPr>
            <w:r>
              <w:rPr>
                <w:rFonts w:ascii="Arial" w:hAnsi="Arial"/>
              </w:rPr>
              <w:t>IS3S664</w:t>
            </w:r>
          </w:p>
        </w:tc>
        <w:tc>
          <w:tcPr>
            <w:tcW w:w="3582" w:type="dxa"/>
            <w:gridSpan w:val="2"/>
          </w:tcPr>
          <w:p w14:paraId="34C7C2CA" w14:textId="77777777" w:rsidR="00BF1E7A" w:rsidRPr="008102E1" w:rsidRDefault="00BF1E7A" w:rsidP="009615AC">
            <w:pPr>
              <w:jc w:val="center"/>
              <w:rPr>
                <w:rFonts w:ascii="Arial" w:hAnsi="Arial"/>
                <w:u w:val="single"/>
              </w:rPr>
            </w:pPr>
            <w:r w:rsidRPr="008102E1">
              <w:rPr>
                <w:rFonts w:ascii="Arial" w:hAnsi="Arial"/>
                <w:u w:val="single"/>
              </w:rPr>
              <w:t>Module Title:</w:t>
            </w:r>
          </w:p>
          <w:p w14:paraId="6E88927A" w14:textId="1372866A" w:rsidR="00782294" w:rsidRPr="000D3587" w:rsidRDefault="00B76937" w:rsidP="009615AC">
            <w:pPr>
              <w:jc w:val="center"/>
              <w:rPr>
                <w:rFonts w:ascii="Arial" w:hAnsi="Arial"/>
              </w:rPr>
            </w:pPr>
            <w:r>
              <w:rPr>
                <w:rFonts w:ascii="Arial" w:hAnsi="Arial"/>
              </w:rPr>
              <w:t>Advanced Internet &amp; Mobile Computing</w:t>
            </w:r>
          </w:p>
        </w:tc>
        <w:tc>
          <w:tcPr>
            <w:tcW w:w="3969" w:type="dxa"/>
          </w:tcPr>
          <w:p w14:paraId="08683D06" w14:textId="77777777" w:rsidR="00BF1E7A" w:rsidRPr="008102E1" w:rsidRDefault="00BF1E7A" w:rsidP="009615AC">
            <w:pPr>
              <w:jc w:val="center"/>
              <w:rPr>
                <w:rFonts w:ascii="Arial" w:hAnsi="Arial"/>
                <w:u w:val="single"/>
              </w:rPr>
            </w:pPr>
            <w:r w:rsidRPr="008102E1">
              <w:rPr>
                <w:rFonts w:ascii="Arial" w:hAnsi="Arial"/>
                <w:u w:val="single"/>
              </w:rPr>
              <w:t>Module Le</w:t>
            </w:r>
            <w:r w:rsidR="00990DB4" w:rsidRPr="008102E1">
              <w:rPr>
                <w:rFonts w:ascii="Arial" w:hAnsi="Arial"/>
                <w:u w:val="single"/>
              </w:rPr>
              <w:t>cturer</w:t>
            </w:r>
            <w:r w:rsidRPr="008102E1">
              <w:rPr>
                <w:rFonts w:ascii="Arial" w:hAnsi="Arial"/>
                <w:u w:val="single"/>
              </w:rPr>
              <w:t>:</w:t>
            </w:r>
          </w:p>
          <w:p w14:paraId="21F9B578" w14:textId="77777777" w:rsidR="00782294" w:rsidRPr="000D3587" w:rsidRDefault="00782294" w:rsidP="009615AC">
            <w:pPr>
              <w:jc w:val="center"/>
              <w:rPr>
                <w:rFonts w:ascii="Arial" w:hAnsi="Arial"/>
              </w:rPr>
            </w:pPr>
            <w:r>
              <w:rPr>
                <w:rFonts w:ascii="Arial" w:hAnsi="Arial"/>
              </w:rPr>
              <w:t>Dr Phil Davies</w:t>
            </w:r>
          </w:p>
          <w:p w14:paraId="03B38F78" w14:textId="77777777" w:rsidR="00BF1E7A" w:rsidRPr="000D3587" w:rsidRDefault="00BF1E7A" w:rsidP="00F0703D">
            <w:pPr>
              <w:rPr>
                <w:rFonts w:ascii="Arial" w:hAnsi="Arial"/>
              </w:rPr>
            </w:pPr>
          </w:p>
        </w:tc>
      </w:tr>
      <w:tr w:rsidR="00ED563B" w:rsidRPr="000D3587" w14:paraId="57B81ACB" w14:textId="77777777" w:rsidTr="006B583E">
        <w:trPr>
          <w:trHeight w:val="559"/>
        </w:trPr>
        <w:tc>
          <w:tcPr>
            <w:tcW w:w="5637" w:type="dxa"/>
            <w:gridSpan w:val="3"/>
          </w:tcPr>
          <w:p w14:paraId="2C222532" w14:textId="77777777" w:rsidR="00F0703D" w:rsidRPr="008102E1" w:rsidRDefault="00F0703D" w:rsidP="00F0703D">
            <w:pPr>
              <w:rPr>
                <w:rFonts w:ascii="Arial" w:hAnsi="Arial"/>
                <w:u w:val="single"/>
              </w:rPr>
            </w:pPr>
            <w:r w:rsidRPr="008102E1">
              <w:rPr>
                <w:rFonts w:ascii="Arial" w:hAnsi="Arial"/>
                <w:u w:val="single"/>
              </w:rPr>
              <w:t xml:space="preserve">Assessment Title and Tasks: </w:t>
            </w:r>
          </w:p>
          <w:p w14:paraId="1F3FB675" w14:textId="77777777" w:rsidR="008102E1" w:rsidRDefault="008102E1" w:rsidP="00F0703D">
            <w:pPr>
              <w:rPr>
                <w:rFonts w:ascii="Arial" w:hAnsi="Arial"/>
              </w:rPr>
            </w:pPr>
          </w:p>
          <w:p w14:paraId="34F9C0E9" w14:textId="5BD39F5B" w:rsidR="00541F3E" w:rsidRPr="000D3587" w:rsidRDefault="00B76937" w:rsidP="00F0703D">
            <w:pPr>
              <w:rPr>
                <w:rFonts w:ascii="Arial" w:hAnsi="Arial"/>
              </w:rPr>
            </w:pPr>
            <w:proofErr w:type="gramStart"/>
            <w:r>
              <w:rPr>
                <w:rFonts w:ascii="Arial" w:hAnsi="Arial"/>
              </w:rPr>
              <w:t>iPhone</w:t>
            </w:r>
            <w:proofErr w:type="gramEnd"/>
            <w:r>
              <w:rPr>
                <w:rFonts w:ascii="Arial" w:hAnsi="Arial"/>
              </w:rPr>
              <w:t xml:space="preserve"> Development </w:t>
            </w:r>
          </w:p>
        </w:tc>
        <w:tc>
          <w:tcPr>
            <w:tcW w:w="3969" w:type="dxa"/>
          </w:tcPr>
          <w:p w14:paraId="6C6A8B00" w14:textId="77777777" w:rsidR="00ED563B" w:rsidRPr="008102E1" w:rsidRDefault="00F0703D" w:rsidP="00F0703D">
            <w:pPr>
              <w:rPr>
                <w:rFonts w:ascii="Arial" w:hAnsi="Arial"/>
                <w:u w:val="single"/>
              </w:rPr>
            </w:pPr>
            <w:r w:rsidRPr="008102E1">
              <w:rPr>
                <w:rFonts w:ascii="Arial" w:hAnsi="Arial"/>
                <w:u w:val="single"/>
              </w:rPr>
              <w:t xml:space="preserve">Assessment No. </w:t>
            </w:r>
          </w:p>
          <w:p w14:paraId="6A476E0F" w14:textId="77777777" w:rsidR="008102E1" w:rsidRDefault="008102E1" w:rsidP="00F0703D">
            <w:pPr>
              <w:rPr>
                <w:ins w:id="0" w:author="Jo Smedley" w:date="2014-06-22T11:07:00Z"/>
                <w:rFonts w:ascii="Arial" w:hAnsi="Arial"/>
              </w:rPr>
            </w:pPr>
          </w:p>
          <w:p w14:paraId="4E636F78" w14:textId="469EBC52" w:rsidR="00F0703D" w:rsidRPr="000D3587" w:rsidRDefault="0075722F" w:rsidP="000B30EA">
            <w:pPr>
              <w:rPr>
                <w:rFonts w:ascii="Arial" w:hAnsi="Arial"/>
              </w:rPr>
            </w:pPr>
            <w:proofErr w:type="gramStart"/>
            <w:r>
              <w:rPr>
                <w:rFonts w:ascii="Arial" w:hAnsi="Arial"/>
                <w:sz w:val="22"/>
                <w:szCs w:val="22"/>
              </w:rPr>
              <w:t>e</w:t>
            </w:r>
            <w:proofErr w:type="gramEnd"/>
            <w:r>
              <w:rPr>
                <w:rFonts w:ascii="Arial" w:hAnsi="Arial"/>
                <w:sz w:val="22"/>
                <w:szCs w:val="22"/>
              </w:rPr>
              <w:t xml:space="preserve">.g. </w:t>
            </w:r>
            <w:r w:rsidR="00B76937">
              <w:rPr>
                <w:rFonts w:ascii="Arial" w:hAnsi="Arial"/>
                <w:sz w:val="22"/>
                <w:szCs w:val="22"/>
              </w:rPr>
              <w:t xml:space="preserve">2 of 2 </w:t>
            </w:r>
          </w:p>
        </w:tc>
      </w:tr>
      <w:tr w:rsidR="00ED563B" w:rsidRPr="000D3587" w14:paraId="024956CC" w14:textId="77777777" w:rsidTr="006B583E">
        <w:trPr>
          <w:trHeight w:val="568"/>
        </w:trPr>
        <w:tc>
          <w:tcPr>
            <w:tcW w:w="5637" w:type="dxa"/>
            <w:gridSpan w:val="3"/>
          </w:tcPr>
          <w:p w14:paraId="4CE8D388" w14:textId="77777777" w:rsidR="00F0703D" w:rsidRDefault="00F0703D" w:rsidP="00F0703D">
            <w:pPr>
              <w:rPr>
                <w:ins w:id="1" w:author="Jo Smedley" w:date="2014-06-22T11:05:00Z"/>
                <w:rFonts w:ascii="Arial" w:hAnsi="Arial"/>
              </w:rPr>
            </w:pPr>
            <w:r>
              <w:rPr>
                <w:rFonts w:ascii="Arial" w:hAnsi="Arial"/>
              </w:rPr>
              <w:t xml:space="preserve">No. </w:t>
            </w:r>
            <w:proofErr w:type="gramStart"/>
            <w:r>
              <w:rPr>
                <w:rFonts w:ascii="Arial" w:hAnsi="Arial"/>
              </w:rPr>
              <w:t>of</w:t>
            </w:r>
            <w:proofErr w:type="gramEnd"/>
            <w:r>
              <w:rPr>
                <w:rFonts w:ascii="Arial" w:hAnsi="Arial"/>
              </w:rPr>
              <w:t xml:space="preserve"> pages submitted in total including this page:  </w:t>
            </w:r>
          </w:p>
          <w:p w14:paraId="1B07F6EE" w14:textId="77777777" w:rsidR="00F0703D" w:rsidRPr="000D3587" w:rsidRDefault="00541F3E" w:rsidP="00F0703D">
            <w:pPr>
              <w:rPr>
                <w:rFonts w:ascii="Arial" w:hAnsi="Arial"/>
              </w:rPr>
            </w:pPr>
            <w:r>
              <w:rPr>
                <w:rFonts w:ascii="Arial" w:eastAsia="Times New Roman" w:hAnsi="Arial" w:cs="Arial"/>
                <w:color w:val="C0C0C0"/>
                <w:sz w:val="22"/>
                <w:szCs w:val="22"/>
                <w:lang w:eastAsia="en-GB"/>
              </w:rPr>
              <w:t>N/A</w:t>
            </w:r>
          </w:p>
        </w:tc>
        <w:tc>
          <w:tcPr>
            <w:tcW w:w="3969" w:type="dxa"/>
          </w:tcPr>
          <w:p w14:paraId="1B98B8DE" w14:textId="77777777"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14:paraId="4CF8DD29" w14:textId="77777777" w:rsidR="00F0703D" w:rsidRDefault="008D7765" w:rsidP="00541F3E">
            <w:pPr>
              <w:rPr>
                <w:rFonts w:ascii="Arial" w:hAnsi="Arial"/>
              </w:rPr>
            </w:pPr>
            <w:r w:rsidRPr="008D7765">
              <w:rPr>
                <w:rFonts w:ascii="Arial" w:hAnsi="Arial"/>
                <w:sz w:val="22"/>
                <w:szCs w:val="22"/>
              </w:rPr>
              <w:t>(</w:t>
            </w:r>
            <w:proofErr w:type="gramStart"/>
            <w:r w:rsidRPr="008D7765">
              <w:rPr>
                <w:rFonts w:ascii="Arial" w:hAnsi="Arial"/>
                <w:sz w:val="22"/>
                <w:szCs w:val="22"/>
              </w:rPr>
              <w:t>if</w:t>
            </w:r>
            <w:proofErr w:type="gramEnd"/>
            <w:r w:rsidRPr="008D7765">
              <w:rPr>
                <w:rFonts w:ascii="Arial" w:hAnsi="Arial"/>
                <w:sz w:val="22"/>
                <w:szCs w:val="22"/>
              </w:rPr>
              <w:t xml:space="preserve"> applicable)</w:t>
            </w:r>
            <w:r w:rsidR="00F0703D" w:rsidRPr="008D7765">
              <w:rPr>
                <w:rFonts w:ascii="Arial" w:hAnsi="Arial"/>
                <w:sz w:val="22"/>
                <w:szCs w:val="22"/>
              </w:rPr>
              <w:t>:</w:t>
            </w:r>
            <w:r w:rsidR="00F0703D">
              <w:rPr>
                <w:rFonts w:ascii="Arial" w:hAnsi="Arial"/>
              </w:rPr>
              <w:t xml:space="preserve"> </w:t>
            </w:r>
            <w:r w:rsidR="00541F3E">
              <w:rPr>
                <w:rFonts w:ascii="Arial" w:eastAsia="Times New Roman" w:hAnsi="Arial" w:cs="Arial"/>
                <w:color w:val="C0C0C0"/>
                <w:sz w:val="22"/>
                <w:szCs w:val="22"/>
                <w:lang w:eastAsia="en-GB"/>
              </w:rPr>
              <w:t>N/A</w:t>
            </w:r>
          </w:p>
        </w:tc>
      </w:tr>
      <w:tr w:rsidR="00ED563B" w:rsidRPr="000D3587" w14:paraId="41B81C16" w14:textId="77777777" w:rsidTr="006B583E">
        <w:trPr>
          <w:trHeight w:val="561"/>
        </w:trPr>
        <w:tc>
          <w:tcPr>
            <w:tcW w:w="2802" w:type="dxa"/>
            <w:gridSpan w:val="2"/>
          </w:tcPr>
          <w:p w14:paraId="52938EF9" w14:textId="77777777" w:rsidR="00F0703D" w:rsidRDefault="00F0703D" w:rsidP="00BF1E7A">
            <w:pPr>
              <w:jc w:val="center"/>
              <w:rPr>
                <w:rFonts w:ascii="Arial" w:hAnsi="Arial"/>
              </w:rPr>
            </w:pPr>
            <w:r>
              <w:rPr>
                <w:rFonts w:ascii="Arial" w:hAnsi="Arial"/>
              </w:rPr>
              <w:t>Date Set:</w:t>
            </w:r>
          </w:p>
          <w:p w14:paraId="01E0CF83" w14:textId="1656601F" w:rsidR="00541F3E" w:rsidRDefault="007D53C3" w:rsidP="000B30EA">
            <w:pPr>
              <w:jc w:val="center"/>
              <w:rPr>
                <w:rFonts w:ascii="Arial" w:hAnsi="Arial"/>
              </w:rPr>
            </w:pPr>
            <w:r>
              <w:rPr>
                <w:rFonts w:ascii="Arial" w:hAnsi="Arial"/>
              </w:rPr>
              <w:t xml:space="preserve">Monday </w:t>
            </w:r>
            <w:r w:rsidR="000B30EA">
              <w:rPr>
                <w:rFonts w:ascii="Arial" w:hAnsi="Arial"/>
              </w:rPr>
              <w:t>12 Feb, 2018</w:t>
            </w:r>
          </w:p>
        </w:tc>
        <w:tc>
          <w:tcPr>
            <w:tcW w:w="2835" w:type="dxa"/>
          </w:tcPr>
          <w:p w14:paraId="28859208" w14:textId="77777777" w:rsidR="00541F3E" w:rsidRDefault="00F0703D" w:rsidP="00BF1E7A">
            <w:pPr>
              <w:jc w:val="center"/>
              <w:rPr>
                <w:rFonts w:ascii="Arial" w:hAnsi="Arial"/>
              </w:rPr>
            </w:pPr>
            <w:r>
              <w:rPr>
                <w:rFonts w:ascii="Arial" w:hAnsi="Arial"/>
              </w:rPr>
              <w:t>Submission Date:</w:t>
            </w:r>
          </w:p>
          <w:p w14:paraId="4CD3945E" w14:textId="77550787" w:rsidR="00F0703D" w:rsidRDefault="00584E57" w:rsidP="00BF1E7A">
            <w:pPr>
              <w:jc w:val="center"/>
              <w:rPr>
                <w:rFonts w:ascii="Arial" w:hAnsi="Arial"/>
              </w:rPr>
            </w:pPr>
            <w:r>
              <w:rPr>
                <w:rFonts w:ascii="Arial" w:hAnsi="Arial"/>
              </w:rPr>
              <w:t xml:space="preserve">Monday </w:t>
            </w:r>
            <w:r w:rsidR="000B30EA">
              <w:rPr>
                <w:rFonts w:ascii="Arial" w:hAnsi="Arial"/>
              </w:rPr>
              <w:t>23</w:t>
            </w:r>
            <w:r w:rsidR="000B30EA" w:rsidRPr="000B30EA">
              <w:rPr>
                <w:rFonts w:ascii="Arial" w:hAnsi="Arial"/>
                <w:vertAlign w:val="superscript"/>
              </w:rPr>
              <w:t>rd</w:t>
            </w:r>
            <w:r w:rsidR="000B30EA">
              <w:rPr>
                <w:rFonts w:ascii="Arial" w:hAnsi="Arial"/>
              </w:rPr>
              <w:t xml:space="preserve"> April, 2018</w:t>
            </w:r>
            <w:r w:rsidR="00F0703D">
              <w:rPr>
                <w:rFonts w:ascii="Arial" w:hAnsi="Arial"/>
              </w:rPr>
              <w:t xml:space="preserve"> </w:t>
            </w:r>
          </w:p>
          <w:p w14:paraId="274014A7" w14:textId="53894217" w:rsidR="009B56A2" w:rsidRDefault="00B76B5B" w:rsidP="00D8012F">
            <w:pPr>
              <w:jc w:val="center"/>
              <w:rPr>
                <w:rFonts w:ascii="Arial" w:hAnsi="Arial"/>
              </w:rPr>
            </w:pPr>
            <w:r>
              <w:rPr>
                <w:rFonts w:ascii="Arial" w:hAnsi="Arial"/>
              </w:rPr>
              <w:t xml:space="preserve">Submit on </w:t>
            </w:r>
            <w:r w:rsidR="007D53C3">
              <w:rPr>
                <w:rFonts w:ascii="Arial" w:hAnsi="Arial"/>
              </w:rPr>
              <w:t>Pen Drive – demo to take place in j109</w:t>
            </w:r>
          </w:p>
        </w:tc>
        <w:tc>
          <w:tcPr>
            <w:tcW w:w="3969" w:type="dxa"/>
          </w:tcPr>
          <w:p w14:paraId="606509AE" w14:textId="77777777" w:rsidR="00F0703D" w:rsidRDefault="00F0703D" w:rsidP="009615AC">
            <w:pPr>
              <w:jc w:val="center"/>
              <w:rPr>
                <w:rFonts w:ascii="Arial" w:hAnsi="Arial"/>
              </w:rPr>
            </w:pPr>
            <w:r>
              <w:rPr>
                <w:rFonts w:ascii="Arial" w:hAnsi="Arial"/>
              </w:rPr>
              <w:t>Return Date:</w:t>
            </w:r>
          </w:p>
          <w:p w14:paraId="1F314F33" w14:textId="339DEE81" w:rsidR="00541F3E" w:rsidRDefault="009B56A2" w:rsidP="009615AC">
            <w:pPr>
              <w:jc w:val="center"/>
              <w:rPr>
                <w:rFonts w:ascii="Arial" w:hAnsi="Arial"/>
              </w:rPr>
            </w:pPr>
            <w:r>
              <w:rPr>
                <w:rFonts w:ascii="Arial" w:hAnsi="Arial"/>
              </w:rPr>
              <w:t>20 working days</w:t>
            </w:r>
          </w:p>
        </w:tc>
      </w:tr>
    </w:tbl>
    <w:p w14:paraId="4F1A598C" w14:textId="77777777"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9606"/>
      </w:tblGrid>
      <w:tr w:rsidR="009615AC" w:rsidRPr="000D3587" w14:paraId="41BFEE6E" w14:textId="77777777" w:rsidTr="006B583E">
        <w:tc>
          <w:tcPr>
            <w:tcW w:w="9606" w:type="dxa"/>
          </w:tcPr>
          <w:p w14:paraId="40EA3CBB" w14:textId="77777777" w:rsidR="009615AC" w:rsidRPr="009615AC" w:rsidRDefault="009615AC" w:rsidP="009615AC">
            <w:pPr>
              <w:rPr>
                <w:rFonts w:ascii="Arial" w:hAnsi="Arial"/>
                <w:b/>
                <w:sz w:val="16"/>
                <w:szCs w:val="16"/>
                <w:u w:val="single"/>
              </w:rPr>
            </w:pPr>
          </w:p>
          <w:p w14:paraId="7528A8D9"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33E281A5"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14:paraId="139477AD" w14:textId="77777777" w:rsidR="009615AC" w:rsidRPr="009615AC" w:rsidRDefault="009615AC" w:rsidP="009615AC">
            <w:pPr>
              <w:rPr>
                <w:rFonts w:ascii="Arial" w:hAnsi="Arial"/>
                <w:sz w:val="16"/>
                <w:szCs w:val="16"/>
              </w:rPr>
            </w:pPr>
          </w:p>
        </w:tc>
      </w:tr>
      <w:tr w:rsidR="00BF1E7A" w:rsidRPr="000D3587" w14:paraId="64519A23" w14:textId="77777777" w:rsidTr="006B583E">
        <w:tc>
          <w:tcPr>
            <w:tcW w:w="9606" w:type="dxa"/>
          </w:tcPr>
          <w:p w14:paraId="7B2ACFD8" w14:textId="77777777" w:rsidR="00BF1E7A" w:rsidRPr="009615AC" w:rsidRDefault="00BF1E7A" w:rsidP="009615AC">
            <w:pPr>
              <w:rPr>
                <w:rFonts w:ascii="Arial" w:hAnsi="Arial"/>
                <w:b/>
                <w:sz w:val="16"/>
                <w:szCs w:val="16"/>
                <w:u w:val="single"/>
              </w:rPr>
            </w:pPr>
          </w:p>
          <w:p w14:paraId="34748229" w14:textId="77777777"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14:paraId="74B23FEC"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754B498D" w14:textId="77777777" w:rsidR="00BF1E7A" w:rsidRPr="009615AC" w:rsidRDefault="00BF1E7A" w:rsidP="009615AC">
            <w:pPr>
              <w:rPr>
                <w:rFonts w:ascii="Arial" w:hAnsi="Arial"/>
                <w:sz w:val="16"/>
                <w:szCs w:val="16"/>
              </w:rPr>
            </w:pPr>
          </w:p>
        </w:tc>
      </w:tr>
      <w:tr w:rsidR="00BF1E7A" w:rsidRPr="000D3587" w14:paraId="235F0EA1" w14:textId="77777777" w:rsidTr="006B583E">
        <w:tc>
          <w:tcPr>
            <w:tcW w:w="9606" w:type="dxa"/>
          </w:tcPr>
          <w:p w14:paraId="29930A8E" w14:textId="77777777" w:rsidR="00BF1E7A" w:rsidRPr="009615AC" w:rsidRDefault="00BF1E7A" w:rsidP="009615AC">
            <w:pPr>
              <w:rPr>
                <w:rFonts w:ascii="Arial" w:hAnsi="Arial"/>
                <w:b/>
                <w:sz w:val="16"/>
                <w:szCs w:val="16"/>
                <w:u w:val="single"/>
              </w:rPr>
            </w:pPr>
          </w:p>
          <w:p w14:paraId="0908BB43" w14:textId="77777777" w:rsidR="00BF1E7A" w:rsidRPr="000D3587" w:rsidRDefault="00BF1E7A" w:rsidP="009615A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2F04AC5E" w14:textId="77777777" w:rsidR="00BF1E7A" w:rsidRPr="000D3587" w:rsidRDefault="00BF1E7A" w:rsidP="009615A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w:t>
            </w:r>
            <w:proofErr w:type="gramStart"/>
            <w:r w:rsidRPr="000D3587">
              <w:rPr>
                <w:rFonts w:ascii="Arial" w:hAnsi="Arial"/>
              </w:rPr>
              <w:t>practice which</w:t>
            </w:r>
            <w:proofErr w:type="gramEnd"/>
            <w:r w:rsidRPr="000D3587">
              <w:rPr>
                <w:rFonts w:ascii="Arial" w:hAnsi="Arial"/>
              </w:rPr>
              <w:t xml:space="preserve">,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6155605F" w14:textId="77777777" w:rsidR="00BF1E7A" w:rsidRPr="009615AC" w:rsidRDefault="00BF1E7A" w:rsidP="009615AC">
            <w:pPr>
              <w:rPr>
                <w:rFonts w:ascii="Arial" w:hAnsi="Arial"/>
                <w:sz w:val="16"/>
                <w:szCs w:val="16"/>
              </w:rPr>
            </w:pPr>
          </w:p>
        </w:tc>
      </w:tr>
      <w:tr w:rsidR="00BF1E7A" w:rsidRPr="000D3587" w14:paraId="59BFD516" w14:textId="77777777" w:rsidTr="006B583E">
        <w:tc>
          <w:tcPr>
            <w:tcW w:w="9606" w:type="dxa"/>
          </w:tcPr>
          <w:p w14:paraId="10C10278" w14:textId="46CE4BC0" w:rsidR="00BF1E7A" w:rsidRPr="009615AC" w:rsidRDefault="00BF1E7A" w:rsidP="009615AC">
            <w:pPr>
              <w:rPr>
                <w:rFonts w:ascii="Arial" w:hAnsi="Arial"/>
                <w:b/>
                <w:sz w:val="16"/>
                <w:szCs w:val="16"/>
                <w:u w:val="single"/>
              </w:rPr>
            </w:pPr>
          </w:p>
          <w:p w14:paraId="5788701D"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2841DD0E" w14:textId="70578670" w:rsidR="00BF1E7A" w:rsidRDefault="00BF1E7A" w:rsidP="00270DDE">
            <w:pPr>
              <w:rPr>
                <w:rFonts w:ascii="Arial" w:hAnsi="Arial"/>
              </w:rPr>
            </w:pPr>
            <w:r w:rsidRPr="000D3587">
              <w:rPr>
                <w:rFonts w:ascii="Arial" w:hAnsi="Arial"/>
              </w:rPr>
              <w:t>Note that all work handed in after the submission date</w:t>
            </w:r>
            <w:r w:rsidR="00205A75">
              <w:rPr>
                <w:rFonts w:ascii="Arial" w:hAnsi="Arial"/>
              </w:rPr>
              <w:t>(s)</w:t>
            </w:r>
            <w:r w:rsidRPr="000D3587">
              <w:rPr>
                <w:rFonts w:ascii="Arial" w:hAnsi="Arial"/>
              </w:rPr>
              <w:t xml:space="preserv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w:t>
            </w:r>
            <w:r w:rsidR="00181892">
              <w:rPr>
                <w:rFonts w:ascii="Arial" w:hAnsi="Arial"/>
              </w:rPr>
              <w:t>Centre</w:t>
            </w:r>
            <w:r>
              <w:rPr>
                <w:rFonts w:ascii="Arial" w:hAnsi="Arial"/>
              </w:rPr>
              <w:t xml:space="preserve"> to be consulted)</w:t>
            </w:r>
            <w:r w:rsidRPr="000D3587">
              <w:rPr>
                <w:rFonts w:ascii="Arial" w:hAnsi="Arial"/>
              </w:rPr>
              <w:t>.</w:t>
            </w:r>
          </w:p>
          <w:p w14:paraId="45C8CC03" w14:textId="016D95F2" w:rsidR="00541F3E" w:rsidRDefault="00270DDE" w:rsidP="00270DDE">
            <w:pPr>
              <w:rPr>
                <w:rFonts w:ascii="Arial" w:hAnsi="Arial"/>
              </w:rPr>
            </w:pPr>
            <w:r>
              <w:rPr>
                <w:rFonts w:ascii="Arial" w:hAnsi="Arial"/>
              </w:rPr>
              <w:t xml:space="preserve">Work should be submitted as detailed </w:t>
            </w:r>
            <w:r w:rsidR="004C4B89">
              <w:rPr>
                <w:rFonts w:ascii="Arial" w:hAnsi="Arial"/>
              </w:rPr>
              <w:t>below</w:t>
            </w:r>
            <w:r>
              <w:rPr>
                <w:rFonts w:ascii="Arial" w:hAnsi="Arial"/>
              </w:rPr>
              <w:t>. You are responsible for checking the method of submission.</w:t>
            </w:r>
          </w:p>
          <w:p w14:paraId="1156F8BB" w14:textId="0F3C0F63" w:rsidR="0075722F" w:rsidRDefault="004022A4" w:rsidP="00270DDE">
            <w:pPr>
              <w:rPr>
                <w:rFonts w:ascii="Arial" w:hAnsi="Arial"/>
                <w:sz w:val="32"/>
                <w:szCs w:val="32"/>
              </w:rPr>
            </w:pPr>
            <w:r>
              <w:rPr>
                <w:rFonts w:ascii="Arial" w:hAnsi="Arial"/>
                <w:sz w:val="32"/>
                <w:szCs w:val="32"/>
              </w:rPr>
              <w:t>On a pen drive – demo to take place on that day</w:t>
            </w:r>
            <w:r w:rsidR="00F94107">
              <w:rPr>
                <w:rFonts w:ascii="Arial" w:hAnsi="Arial"/>
                <w:sz w:val="32"/>
                <w:szCs w:val="32"/>
              </w:rPr>
              <w:t xml:space="preserve"> if possible.</w:t>
            </w:r>
          </w:p>
          <w:p w14:paraId="40639169" w14:textId="140EBA8F" w:rsidR="00D8012F" w:rsidRPr="00437A64" w:rsidRDefault="00D8012F" w:rsidP="00270DDE">
            <w:pPr>
              <w:rPr>
                <w:rFonts w:ascii="Arial" w:hAnsi="Arial"/>
                <w:sz w:val="32"/>
                <w:szCs w:val="32"/>
              </w:rPr>
            </w:pPr>
            <w:r>
              <w:rPr>
                <w:rFonts w:ascii="Arial" w:hAnsi="Arial"/>
                <w:sz w:val="32"/>
                <w:szCs w:val="32"/>
              </w:rPr>
              <w:lastRenderedPageBreak/>
              <w:t xml:space="preserve">IMPORTANT: check that your project can be copied to machines in J109 and WORKS &gt;&gt; </w:t>
            </w:r>
            <w:r w:rsidR="000B30EA">
              <w:rPr>
                <w:rFonts w:ascii="Arial" w:hAnsi="Arial"/>
                <w:sz w:val="32"/>
                <w:szCs w:val="32"/>
              </w:rPr>
              <w:t xml:space="preserve">to achieve a mark </w:t>
            </w:r>
            <w:r>
              <w:rPr>
                <w:rFonts w:ascii="Arial" w:hAnsi="Arial"/>
                <w:sz w:val="32"/>
                <w:szCs w:val="32"/>
              </w:rPr>
              <w:t xml:space="preserve">you </w:t>
            </w:r>
            <w:r w:rsidR="004022A4">
              <w:rPr>
                <w:rFonts w:ascii="Arial" w:hAnsi="Arial"/>
                <w:sz w:val="32"/>
                <w:szCs w:val="32"/>
              </w:rPr>
              <w:t>MUST</w:t>
            </w:r>
            <w:r>
              <w:rPr>
                <w:rFonts w:ascii="Arial" w:hAnsi="Arial"/>
                <w:sz w:val="32"/>
                <w:szCs w:val="32"/>
              </w:rPr>
              <w:t xml:space="preserve"> demo to lecturer.</w:t>
            </w:r>
          </w:p>
          <w:p w14:paraId="30EEF1D2" w14:textId="77777777" w:rsidR="00541F3E" w:rsidRPr="009615AC" w:rsidRDefault="00541F3E" w:rsidP="00270DDE">
            <w:pPr>
              <w:rPr>
                <w:rFonts w:ascii="Arial" w:hAnsi="Arial"/>
                <w:sz w:val="16"/>
                <w:szCs w:val="16"/>
              </w:rPr>
            </w:pPr>
          </w:p>
        </w:tc>
      </w:tr>
    </w:tbl>
    <w:p w14:paraId="2F5E97FE" w14:textId="77777777" w:rsidR="004C4B89" w:rsidRDefault="004C4B89" w:rsidP="00F03778">
      <w:pPr>
        <w:jc w:val="center"/>
        <w:rPr>
          <w:rFonts w:ascii="Arial" w:hAnsi="Arial"/>
          <w:b/>
        </w:rPr>
      </w:pPr>
    </w:p>
    <w:p w14:paraId="5AF9AD6F" w14:textId="77777777" w:rsidR="00BF1E7A" w:rsidRDefault="00BF1E7A" w:rsidP="00F03778">
      <w:pPr>
        <w:jc w:val="center"/>
        <w:rPr>
          <w:rFonts w:ascii="Arial" w:hAnsi="Arial"/>
          <w:b/>
        </w:rPr>
      </w:pPr>
      <w:r w:rsidRPr="000D3587">
        <w:rPr>
          <w:rFonts w:ascii="Arial" w:hAnsi="Arial"/>
          <w:b/>
        </w:rPr>
        <w:t>IT IS YOUR RESPONSIBILITY TO KEEP A RECORD OF ALL WORK SUBMITTE</w:t>
      </w:r>
      <w:r>
        <w:rPr>
          <w:rFonts w:ascii="Arial" w:hAnsi="Arial"/>
          <w:b/>
        </w:rPr>
        <w:t>D</w:t>
      </w:r>
    </w:p>
    <w:p w14:paraId="377F6413" w14:textId="77777777" w:rsidR="00325E19" w:rsidRDefault="00325E19" w:rsidP="00F03778">
      <w:pPr>
        <w:jc w:val="center"/>
        <w:rPr>
          <w:rFonts w:ascii="Arial" w:hAnsi="Arial"/>
        </w:rPr>
      </w:pPr>
    </w:p>
    <w:tbl>
      <w:tblPr>
        <w:tblStyle w:val="TableGrid"/>
        <w:tblW w:w="8897" w:type="dxa"/>
        <w:tblLook w:val="04A0" w:firstRow="1" w:lastRow="0" w:firstColumn="1" w:lastColumn="0" w:noHBand="0" w:noVBand="1"/>
      </w:tblPr>
      <w:tblGrid>
        <w:gridCol w:w="8897"/>
      </w:tblGrid>
      <w:tr w:rsidR="00990DB4" w:rsidRPr="000D3587" w14:paraId="20230DC6" w14:textId="77777777" w:rsidTr="009615AC">
        <w:tc>
          <w:tcPr>
            <w:tcW w:w="8897" w:type="dxa"/>
          </w:tcPr>
          <w:p w14:paraId="2D2F0432" w14:textId="77777777" w:rsidR="00990DB4" w:rsidRDefault="00990DB4" w:rsidP="00990DB4">
            <w:pPr>
              <w:jc w:val="center"/>
              <w:rPr>
                <w:rFonts w:ascii="Arial" w:hAnsi="Arial"/>
                <w:b/>
              </w:rPr>
            </w:pPr>
            <w:r>
              <w:rPr>
                <w:rFonts w:ascii="Arial" w:hAnsi="Arial"/>
                <w:b/>
              </w:rPr>
              <w:t>Part B: Marking and Assessment</w:t>
            </w:r>
          </w:p>
          <w:p w14:paraId="7FC0BD17" w14:textId="77777777" w:rsidR="00990DB4" w:rsidRPr="000D3587" w:rsidRDefault="00990DB4" w:rsidP="00990DB4">
            <w:pPr>
              <w:jc w:val="center"/>
              <w:rPr>
                <w:rFonts w:ascii="Arial" w:hAnsi="Arial"/>
                <w:b/>
              </w:rPr>
            </w:pPr>
            <w:r>
              <w:rPr>
                <w:rFonts w:ascii="Arial" w:hAnsi="Arial"/>
                <w:b/>
              </w:rPr>
              <w:t>(</w:t>
            </w:r>
            <w:proofErr w:type="gramStart"/>
            <w:r>
              <w:rPr>
                <w:rFonts w:ascii="Arial" w:hAnsi="Arial"/>
                <w:b/>
              </w:rPr>
              <w:t>to</w:t>
            </w:r>
            <w:proofErr w:type="gramEnd"/>
            <w:r>
              <w:rPr>
                <w:rFonts w:ascii="Arial" w:hAnsi="Arial"/>
                <w:b/>
              </w:rPr>
              <w:t xml:space="preserve"> be completed by Module Lecturer)</w:t>
            </w:r>
          </w:p>
        </w:tc>
      </w:tr>
      <w:tr w:rsidR="00BE1108" w:rsidRPr="000D3587" w14:paraId="15E4B62E" w14:textId="77777777" w:rsidTr="00BE1108">
        <w:tc>
          <w:tcPr>
            <w:tcW w:w="8897" w:type="dxa"/>
          </w:tcPr>
          <w:p w14:paraId="7BD4267D"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sidR="00541F3E">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14D58725" w14:textId="77777777" w:rsidR="00BE1108" w:rsidRPr="00181892" w:rsidRDefault="00BE1108" w:rsidP="00181892">
            <w:pPr>
              <w:rPr>
                <w:rFonts w:ascii="Arial" w:eastAsia="Times New Roman" w:hAnsi="Arial" w:cs="Arial"/>
                <w:sz w:val="22"/>
                <w:szCs w:val="22"/>
                <w:lang w:eastAsia="en-GB"/>
              </w:rPr>
            </w:pPr>
          </w:p>
          <w:p w14:paraId="5EAE4220" w14:textId="6EE61043"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sidR="000B30EA">
              <w:rPr>
                <w:rFonts w:ascii="Arial" w:eastAsia="Times New Roman" w:hAnsi="Arial" w:cs="Arial"/>
                <w:sz w:val="22"/>
                <w:szCs w:val="22"/>
                <w:shd w:val="clear" w:color="auto" w:fill="D9D9D9" w:themeFill="background1" w:themeFillShade="D9"/>
                <w:lang w:eastAsia="en-GB"/>
              </w:rPr>
              <w:t>50</w:t>
            </w:r>
            <w:r w:rsidRPr="00181892">
              <w:rPr>
                <w:rFonts w:ascii="Arial" w:eastAsia="Times New Roman" w:hAnsi="Arial" w:cs="Arial"/>
                <w:sz w:val="22"/>
                <w:szCs w:val="22"/>
                <w:lang w:eastAsia="en-GB"/>
              </w:rPr>
              <w:t>% of the total module marks.</w:t>
            </w:r>
          </w:p>
          <w:p w14:paraId="5E2B9B7E" w14:textId="77777777" w:rsidR="00BE1108" w:rsidRPr="00181892" w:rsidRDefault="00BE1108" w:rsidP="00181892">
            <w:pPr>
              <w:rPr>
                <w:rFonts w:ascii="Arial" w:eastAsia="Times New Roman" w:hAnsi="Arial" w:cs="Arial"/>
                <w:sz w:val="22"/>
                <w:szCs w:val="22"/>
                <w:lang w:eastAsia="en-GB"/>
              </w:rPr>
            </w:pPr>
          </w:p>
          <w:p w14:paraId="49F910C2" w14:textId="23013658" w:rsidR="00BE1108" w:rsidRPr="00181892" w:rsidRDefault="008102E1" w:rsidP="00181892">
            <w:pPr>
              <w:rPr>
                <w:rFonts w:ascii="Arial" w:eastAsia="Times New Roman" w:hAnsi="Arial" w:cs="Arial"/>
                <w:sz w:val="22"/>
                <w:szCs w:val="22"/>
                <w:lang w:eastAsia="en-GB"/>
              </w:rPr>
            </w:pPr>
            <w:r>
              <w:rPr>
                <w:rFonts w:ascii="Arial" w:eastAsia="Times New Roman" w:hAnsi="Arial" w:cs="Arial"/>
                <w:sz w:val="22"/>
                <w:szCs w:val="22"/>
                <w:lang w:eastAsia="en-GB"/>
              </w:rPr>
              <w:t>This assignment is bonded – expected number of hours (including practical classes) to complete the task is approximately 20 hours.</w:t>
            </w:r>
          </w:p>
          <w:p w14:paraId="7304B019" w14:textId="77777777" w:rsidR="00BE1108" w:rsidRDefault="00BE1108" w:rsidP="00990DB4">
            <w:pPr>
              <w:jc w:val="center"/>
              <w:rPr>
                <w:rFonts w:ascii="Arial" w:hAnsi="Arial"/>
                <w:b/>
              </w:rPr>
            </w:pPr>
          </w:p>
        </w:tc>
      </w:tr>
      <w:tr w:rsidR="00BF1E7A" w:rsidRPr="000D3587" w14:paraId="54B7477F" w14:textId="77777777" w:rsidTr="009615AC">
        <w:tc>
          <w:tcPr>
            <w:tcW w:w="8897" w:type="dxa"/>
          </w:tcPr>
          <w:p w14:paraId="5ECCDA2B" w14:textId="1600DCBD" w:rsidR="0075722F" w:rsidRDefault="0075722F" w:rsidP="009615AC">
            <w:pPr>
              <w:rPr>
                <w:rFonts w:ascii="Arial" w:hAnsi="Arial"/>
                <w:b/>
              </w:rPr>
            </w:pPr>
            <w:r>
              <w:rPr>
                <w:rFonts w:ascii="Arial" w:hAnsi="Arial"/>
                <w:b/>
              </w:rPr>
              <w:t>Assignment</w:t>
            </w:r>
          </w:p>
          <w:p w14:paraId="22A3EBAB" w14:textId="77777777" w:rsidR="0075722F" w:rsidRDefault="0075722F" w:rsidP="009615AC">
            <w:pPr>
              <w:rPr>
                <w:rFonts w:ascii="Arial" w:hAnsi="Arial"/>
                <w:b/>
              </w:rPr>
            </w:pPr>
          </w:p>
          <w:p w14:paraId="6BC83F4A" w14:textId="7D362273" w:rsidR="00437A64" w:rsidRDefault="004022A4" w:rsidP="009615AC">
            <w:pPr>
              <w:rPr>
                <w:rFonts w:ascii="Arial" w:hAnsi="Arial"/>
                <w:b/>
              </w:rPr>
            </w:pPr>
            <w:r>
              <w:rPr>
                <w:rFonts w:ascii="Arial" w:hAnsi="Arial"/>
                <w:b/>
              </w:rPr>
              <w:t>During the course you have developed a noughts and crosses game. The purpose of this coursework is to now further develop this game and include a Master/Detail type aspect to it.</w:t>
            </w:r>
          </w:p>
          <w:p w14:paraId="5066A16A" w14:textId="77777777" w:rsidR="004022A4" w:rsidRDefault="004022A4" w:rsidP="009615AC">
            <w:pPr>
              <w:rPr>
                <w:rFonts w:ascii="Arial" w:hAnsi="Arial"/>
                <w:b/>
              </w:rPr>
            </w:pPr>
          </w:p>
          <w:p w14:paraId="3E0BEFAF" w14:textId="639E6F47" w:rsidR="004022A4" w:rsidRDefault="004022A4" w:rsidP="009615AC">
            <w:pPr>
              <w:rPr>
                <w:rFonts w:ascii="Arial" w:hAnsi="Arial"/>
                <w:b/>
              </w:rPr>
            </w:pPr>
            <w:r>
              <w:rPr>
                <w:rFonts w:ascii="Arial" w:hAnsi="Arial"/>
                <w:b/>
              </w:rPr>
              <w:t>It is suggested that the game be further developed into a four in a row game – requiring a larger grid matrix. In order for a player to have the opportunity to take a go at the game – they will need to firstly get a question correct – if not then they lose their turn.</w:t>
            </w:r>
          </w:p>
          <w:p w14:paraId="21892D89" w14:textId="77777777" w:rsidR="004022A4" w:rsidRDefault="004022A4" w:rsidP="009615AC">
            <w:pPr>
              <w:rPr>
                <w:rFonts w:ascii="Arial" w:hAnsi="Arial"/>
                <w:b/>
              </w:rPr>
            </w:pPr>
          </w:p>
          <w:p w14:paraId="53217B23" w14:textId="74818FBF" w:rsidR="004022A4" w:rsidRDefault="004022A4" w:rsidP="009615AC">
            <w:pPr>
              <w:rPr>
                <w:rFonts w:ascii="Arial" w:hAnsi="Arial"/>
                <w:b/>
              </w:rPr>
            </w:pPr>
            <w:proofErr w:type="gramStart"/>
            <w:r>
              <w:rPr>
                <w:rFonts w:ascii="Arial" w:hAnsi="Arial"/>
                <w:b/>
              </w:rPr>
              <w:t>e</w:t>
            </w:r>
            <w:proofErr w:type="gramEnd"/>
            <w:r>
              <w:rPr>
                <w:rFonts w:ascii="Arial" w:hAnsi="Arial"/>
                <w:b/>
              </w:rPr>
              <w:t>.g. possible list of movie actors - player selects an actor – takes to next view where there are a list of films. If the player selects a film that the actor is in correctly gets to go to the four in a row game.</w:t>
            </w:r>
          </w:p>
          <w:p w14:paraId="3994A168" w14:textId="77777777" w:rsidR="004022A4" w:rsidRDefault="004022A4" w:rsidP="009615AC">
            <w:pPr>
              <w:rPr>
                <w:rFonts w:ascii="Arial" w:hAnsi="Arial"/>
                <w:b/>
              </w:rPr>
            </w:pPr>
          </w:p>
          <w:p w14:paraId="3A20FCDA" w14:textId="1E9107E5" w:rsidR="004022A4" w:rsidRDefault="004022A4" w:rsidP="009615AC">
            <w:pPr>
              <w:rPr>
                <w:rFonts w:ascii="Arial" w:hAnsi="Arial"/>
                <w:b/>
              </w:rPr>
            </w:pPr>
            <w:r>
              <w:rPr>
                <w:rFonts w:ascii="Arial" w:hAnsi="Arial"/>
                <w:b/>
              </w:rPr>
              <w:t xml:space="preserve">The use of persistent data is expected and also any functionality that is added to the basic game (such as timers, </w:t>
            </w:r>
            <w:proofErr w:type="spellStart"/>
            <w:r>
              <w:rPr>
                <w:rFonts w:ascii="Arial" w:hAnsi="Arial"/>
                <w:b/>
              </w:rPr>
              <w:t>etc</w:t>
            </w:r>
            <w:proofErr w:type="spellEnd"/>
            <w:r>
              <w:rPr>
                <w:rFonts w:ascii="Arial" w:hAnsi="Arial"/>
                <w:b/>
              </w:rPr>
              <w:t>) will be looked upon favourably.</w:t>
            </w:r>
          </w:p>
          <w:p w14:paraId="59E12D32" w14:textId="77777777" w:rsidR="00437A64" w:rsidRDefault="00437A64" w:rsidP="009615AC">
            <w:pPr>
              <w:rPr>
                <w:rFonts w:ascii="Arial" w:hAnsi="Arial"/>
                <w:b/>
              </w:rPr>
            </w:pPr>
            <w:r>
              <w:rPr>
                <w:rFonts w:ascii="Arial" w:hAnsi="Arial"/>
                <w:b/>
              </w:rPr>
              <w:t>Improve the screen design</w:t>
            </w:r>
          </w:p>
          <w:p w14:paraId="58FC4B3E" w14:textId="0DC77769" w:rsidR="00437A64" w:rsidRDefault="00437A64" w:rsidP="009615AC">
            <w:pPr>
              <w:rPr>
                <w:rFonts w:ascii="Arial" w:hAnsi="Arial"/>
                <w:b/>
              </w:rPr>
            </w:pPr>
            <w:r>
              <w:rPr>
                <w:rFonts w:ascii="Arial" w:hAnsi="Arial"/>
                <w:b/>
              </w:rPr>
              <w:t xml:space="preserve">Limit the </w:t>
            </w:r>
            <w:r w:rsidR="008102E1">
              <w:rPr>
                <w:rFonts w:ascii="Arial" w:hAnsi="Arial"/>
                <w:b/>
              </w:rPr>
              <w:t>random choice as</w:t>
            </w:r>
            <w:r>
              <w:rPr>
                <w:rFonts w:ascii="Arial" w:hAnsi="Arial"/>
                <w:b/>
              </w:rPr>
              <w:t xml:space="preserve"> </w:t>
            </w:r>
            <w:r w:rsidR="00A61221">
              <w:rPr>
                <w:rFonts w:ascii="Arial" w:hAnsi="Arial"/>
                <w:b/>
              </w:rPr>
              <w:t xml:space="preserve">being </w:t>
            </w:r>
            <w:r>
              <w:rPr>
                <w:rFonts w:ascii="Arial" w:hAnsi="Arial"/>
                <w:b/>
              </w:rPr>
              <w:t>on</w:t>
            </w:r>
            <w:r w:rsidR="00A61221">
              <w:rPr>
                <w:rFonts w:ascii="Arial" w:hAnsi="Arial"/>
                <w:b/>
              </w:rPr>
              <w:t>c</w:t>
            </w:r>
            <w:r>
              <w:rPr>
                <w:rFonts w:ascii="Arial" w:hAnsi="Arial"/>
                <w:b/>
              </w:rPr>
              <w:t>e per film title</w:t>
            </w:r>
            <w:r w:rsidR="00A61221">
              <w:rPr>
                <w:rFonts w:ascii="Arial" w:hAnsi="Arial"/>
                <w:b/>
              </w:rPr>
              <w:t>– i.e. avoid repeated choice of the same film title</w:t>
            </w:r>
          </w:p>
          <w:p w14:paraId="52C86EE3" w14:textId="1A33D0A7" w:rsidR="00437A64" w:rsidRDefault="00437A64" w:rsidP="009615AC">
            <w:pPr>
              <w:rPr>
                <w:rFonts w:ascii="Arial" w:hAnsi="Arial"/>
                <w:b/>
              </w:rPr>
            </w:pPr>
            <w:r>
              <w:rPr>
                <w:rFonts w:ascii="Arial" w:hAnsi="Arial"/>
                <w:b/>
              </w:rPr>
              <w:t>Game information is stored ready for the player(s) to return to where left off</w:t>
            </w:r>
          </w:p>
          <w:p w14:paraId="50D86245" w14:textId="164A34BA" w:rsidR="00437A64" w:rsidRDefault="00437A64" w:rsidP="009615AC">
            <w:pPr>
              <w:rPr>
                <w:rFonts w:ascii="Arial" w:hAnsi="Arial"/>
                <w:b/>
              </w:rPr>
            </w:pPr>
            <w:r>
              <w:rPr>
                <w:rFonts w:ascii="Arial" w:hAnsi="Arial"/>
                <w:b/>
              </w:rPr>
              <w:t>Limit the number of attempt</w:t>
            </w:r>
            <w:r w:rsidR="00A61221">
              <w:rPr>
                <w:rFonts w:ascii="Arial" w:hAnsi="Arial"/>
                <w:b/>
              </w:rPr>
              <w:t>s</w:t>
            </w:r>
            <w:r>
              <w:rPr>
                <w:rFonts w:ascii="Arial" w:hAnsi="Arial"/>
                <w:b/>
              </w:rPr>
              <w:t xml:space="preserve"> per game</w:t>
            </w:r>
          </w:p>
          <w:p w14:paraId="3D9045B8" w14:textId="37D5709A" w:rsidR="00437A64" w:rsidRDefault="00437A64" w:rsidP="009615AC">
            <w:pPr>
              <w:rPr>
                <w:rFonts w:ascii="Arial" w:hAnsi="Arial"/>
                <w:b/>
              </w:rPr>
            </w:pPr>
            <w:r>
              <w:rPr>
                <w:rFonts w:ascii="Arial" w:hAnsi="Arial"/>
                <w:b/>
              </w:rPr>
              <w:t xml:space="preserve">Improve </w:t>
            </w:r>
            <w:r w:rsidR="00A61221">
              <w:rPr>
                <w:rFonts w:ascii="Arial" w:hAnsi="Arial"/>
                <w:b/>
              </w:rPr>
              <w:t xml:space="preserve">the </w:t>
            </w:r>
            <w:r>
              <w:rPr>
                <w:rFonts w:ascii="Arial" w:hAnsi="Arial"/>
                <w:b/>
              </w:rPr>
              <w:t>randomization process</w:t>
            </w:r>
          </w:p>
          <w:p w14:paraId="29748C12" w14:textId="772E67C7" w:rsidR="004022A4" w:rsidRDefault="004022A4" w:rsidP="009615AC">
            <w:pPr>
              <w:rPr>
                <w:rFonts w:ascii="Arial" w:hAnsi="Arial"/>
                <w:b/>
              </w:rPr>
            </w:pPr>
            <w:r>
              <w:rPr>
                <w:rFonts w:ascii="Arial" w:hAnsi="Arial"/>
                <w:b/>
              </w:rPr>
              <w:t>Optimise the checking for a win</w:t>
            </w:r>
          </w:p>
          <w:p w14:paraId="35971D9E" w14:textId="77777777" w:rsidR="0075722F" w:rsidRDefault="0075722F" w:rsidP="009615AC">
            <w:pPr>
              <w:rPr>
                <w:rFonts w:ascii="Arial" w:hAnsi="Arial"/>
                <w:b/>
              </w:rPr>
            </w:pPr>
          </w:p>
          <w:p w14:paraId="66D1ED21" w14:textId="1E4F934A" w:rsidR="00437A64" w:rsidRDefault="00437A64" w:rsidP="009615AC">
            <w:pPr>
              <w:rPr>
                <w:rFonts w:ascii="Arial" w:hAnsi="Arial"/>
                <w:b/>
              </w:rPr>
            </w:pPr>
            <w:r>
              <w:rPr>
                <w:rFonts w:ascii="Arial" w:hAnsi="Arial"/>
                <w:b/>
              </w:rPr>
              <w:t xml:space="preserve">The above are suggestions – it is up to the student to develop the app </w:t>
            </w:r>
            <w:r w:rsidR="008102E1">
              <w:rPr>
                <w:rFonts w:ascii="Arial" w:hAnsi="Arial"/>
                <w:b/>
              </w:rPr>
              <w:t>appropriately</w:t>
            </w:r>
            <w:r>
              <w:rPr>
                <w:rFonts w:ascii="Arial" w:hAnsi="Arial"/>
                <w:b/>
              </w:rPr>
              <w:t xml:space="preserve"> </w:t>
            </w:r>
            <w:r w:rsidR="008102E1">
              <w:rPr>
                <w:rFonts w:ascii="Arial" w:hAnsi="Arial"/>
                <w:b/>
              </w:rPr>
              <w:t>to make it clear and playable</w:t>
            </w:r>
          </w:p>
          <w:p w14:paraId="3CE8A7B8" w14:textId="77777777" w:rsidR="004022A4" w:rsidRDefault="004022A4" w:rsidP="009615AC">
            <w:pPr>
              <w:rPr>
                <w:rFonts w:ascii="Arial" w:hAnsi="Arial"/>
                <w:b/>
              </w:rPr>
            </w:pPr>
          </w:p>
          <w:p w14:paraId="0157F62B" w14:textId="77777777" w:rsidR="0075722F" w:rsidRDefault="0075722F" w:rsidP="009615AC">
            <w:pPr>
              <w:rPr>
                <w:rFonts w:ascii="Arial" w:hAnsi="Arial"/>
                <w:b/>
              </w:rPr>
            </w:pPr>
          </w:p>
          <w:p w14:paraId="72ECCEDC" w14:textId="77777777" w:rsidR="00BF1E7A" w:rsidRPr="000D3587" w:rsidRDefault="00BF1E7A" w:rsidP="009615AC">
            <w:pPr>
              <w:rPr>
                <w:rFonts w:ascii="Arial" w:hAnsi="Arial"/>
                <w:b/>
              </w:rPr>
            </w:pPr>
            <w:r>
              <w:rPr>
                <w:rFonts w:ascii="Arial" w:hAnsi="Arial"/>
                <w:b/>
              </w:rPr>
              <w:t>Grading</w:t>
            </w:r>
            <w:r w:rsidRPr="000D3587">
              <w:rPr>
                <w:rFonts w:ascii="Arial" w:hAnsi="Arial"/>
                <w:b/>
              </w:rPr>
              <w:t xml:space="preserve"> Criteria:</w:t>
            </w:r>
          </w:p>
          <w:p w14:paraId="01C8BB8C" w14:textId="77777777" w:rsidR="00BF1E7A" w:rsidRDefault="00BF1E7A" w:rsidP="009615AC">
            <w:pPr>
              <w:rPr>
                <w:rFonts w:ascii="Arial" w:hAnsi="Arial"/>
                <w:b/>
              </w:rPr>
            </w:pPr>
          </w:p>
          <w:p w14:paraId="2E5B8628" w14:textId="4B2F544B" w:rsidR="00205A75" w:rsidRDefault="00A61221" w:rsidP="009615AC">
            <w:pPr>
              <w:rPr>
                <w:rFonts w:ascii="Arial" w:hAnsi="Arial"/>
                <w:b/>
              </w:rPr>
            </w:pPr>
            <w:r>
              <w:rPr>
                <w:rFonts w:ascii="Arial" w:hAnsi="Arial"/>
                <w:b/>
              </w:rPr>
              <w:t>40-49%</w:t>
            </w:r>
          </w:p>
          <w:p w14:paraId="71C19011" w14:textId="77777777" w:rsidR="00A61221" w:rsidRDefault="00A61221" w:rsidP="009615AC">
            <w:pPr>
              <w:rPr>
                <w:rFonts w:ascii="Arial" w:hAnsi="Arial"/>
                <w:b/>
              </w:rPr>
            </w:pPr>
          </w:p>
          <w:p w14:paraId="717E2C84" w14:textId="130A766D" w:rsidR="00437A64" w:rsidRDefault="00437A64" w:rsidP="009615AC">
            <w:pPr>
              <w:rPr>
                <w:rFonts w:ascii="Arial" w:hAnsi="Arial"/>
                <w:b/>
              </w:rPr>
            </w:pPr>
            <w:r>
              <w:rPr>
                <w:rFonts w:ascii="Arial" w:hAnsi="Arial"/>
                <w:b/>
              </w:rPr>
              <w:t>The student has managed to develop a working application based upon the lecture notes – but has not really developed it further than merely showing a basic understanding via commenting</w:t>
            </w:r>
          </w:p>
          <w:p w14:paraId="4F23CEEC" w14:textId="77777777" w:rsidR="00437A64" w:rsidRDefault="00437A64" w:rsidP="009615AC">
            <w:pPr>
              <w:rPr>
                <w:rFonts w:ascii="Arial" w:hAnsi="Arial"/>
                <w:b/>
              </w:rPr>
            </w:pPr>
          </w:p>
          <w:p w14:paraId="136E0007" w14:textId="77777777" w:rsidR="00437A64" w:rsidRDefault="00437A64" w:rsidP="009615AC">
            <w:pPr>
              <w:rPr>
                <w:rFonts w:ascii="Arial" w:hAnsi="Arial"/>
                <w:b/>
              </w:rPr>
            </w:pPr>
            <w:r>
              <w:rPr>
                <w:rFonts w:ascii="Arial" w:hAnsi="Arial"/>
                <w:b/>
              </w:rPr>
              <w:lastRenderedPageBreak/>
              <w:t>50-59%</w:t>
            </w:r>
          </w:p>
          <w:p w14:paraId="6751C14B" w14:textId="77777777" w:rsidR="00A61221" w:rsidRDefault="00A61221" w:rsidP="009615AC">
            <w:pPr>
              <w:rPr>
                <w:rFonts w:ascii="Arial" w:hAnsi="Arial"/>
                <w:b/>
              </w:rPr>
            </w:pPr>
          </w:p>
          <w:p w14:paraId="34CB985F" w14:textId="7444322B" w:rsidR="00437A64" w:rsidRDefault="00437A64" w:rsidP="009615AC">
            <w:pPr>
              <w:rPr>
                <w:rFonts w:ascii="Arial" w:hAnsi="Arial"/>
                <w:b/>
              </w:rPr>
            </w:pPr>
            <w:r>
              <w:rPr>
                <w:rFonts w:ascii="Arial" w:hAnsi="Arial"/>
                <w:b/>
              </w:rPr>
              <w:t xml:space="preserve">The student has developed the app further and included reasonable comments showing a </w:t>
            </w:r>
            <w:r w:rsidR="00A61221">
              <w:rPr>
                <w:rFonts w:ascii="Arial" w:hAnsi="Arial"/>
                <w:b/>
              </w:rPr>
              <w:t>good</w:t>
            </w:r>
            <w:r>
              <w:rPr>
                <w:rFonts w:ascii="Arial" w:hAnsi="Arial"/>
                <w:b/>
              </w:rPr>
              <w:t xml:space="preserve"> understanding of the functionality included. The changes achieve</w:t>
            </w:r>
            <w:r w:rsidR="00A61221">
              <w:rPr>
                <w:rFonts w:ascii="Arial" w:hAnsi="Arial"/>
                <w:b/>
              </w:rPr>
              <w:t>d being mainly cosmetic but has</w:t>
            </w:r>
            <w:r>
              <w:rPr>
                <w:rFonts w:ascii="Arial" w:hAnsi="Arial"/>
                <w:b/>
              </w:rPr>
              <w:t xml:space="preserve"> implemented some of the above suggestions</w:t>
            </w:r>
          </w:p>
          <w:p w14:paraId="3465DD26" w14:textId="77777777" w:rsidR="00437A64" w:rsidRDefault="00437A64" w:rsidP="009615AC">
            <w:pPr>
              <w:rPr>
                <w:rFonts w:ascii="Arial" w:hAnsi="Arial"/>
                <w:b/>
              </w:rPr>
            </w:pPr>
          </w:p>
          <w:p w14:paraId="6AC8F525" w14:textId="77777777" w:rsidR="00437A64" w:rsidRDefault="00437A64" w:rsidP="009615AC">
            <w:pPr>
              <w:rPr>
                <w:rFonts w:ascii="Arial" w:hAnsi="Arial"/>
                <w:b/>
              </w:rPr>
            </w:pPr>
            <w:r>
              <w:rPr>
                <w:rFonts w:ascii="Arial" w:hAnsi="Arial"/>
                <w:b/>
              </w:rPr>
              <w:t>60-69%</w:t>
            </w:r>
          </w:p>
          <w:p w14:paraId="1F5BE70D" w14:textId="77777777" w:rsidR="00A61221" w:rsidRDefault="00A61221" w:rsidP="009615AC">
            <w:pPr>
              <w:rPr>
                <w:rFonts w:ascii="Arial" w:hAnsi="Arial"/>
                <w:b/>
              </w:rPr>
            </w:pPr>
          </w:p>
          <w:p w14:paraId="23BB92A0" w14:textId="65374B9D" w:rsidR="00A61221" w:rsidRDefault="00A61221" w:rsidP="009615AC">
            <w:pPr>
              <w:rPr>
                <w:rFonts w:ascii="Arial" w:hAnsi="Arial"/>
                <w:b/>
              </w:rPr>
            </w:pPr>
            <w:r>
              <w:rPr>
                <w:rFonts w:ascii="Arial" w:hAnsi="Arial"/>
                <w:b/>
              </w:rPr>
              <w:t xml:space="preserve">The student has further developed the app, taking into account most of the suggested points above. The code has been well documented. The design has been improved, but the competitive element has not really been </w:t>
            </w:r>
            <w:r w:rsidR="00D8012F">
              <w:rPr>
                <w:rFonts w:ascii="Arial" w:hAnsi="Arial"/>
                <w:b/>
              </w:rPr>
              <w:t>greatly enhance</w:t>
            </w:r>
            <w:r w:rsidR="004F7F7E">
              <w:rPr>
                <w:rFonts w:ascii="Arial" w:hAnsi="Arial"/>
                <w:b/>
              </w:rPr>
              <w:t>d</w:t>
            </w:r>
            <w:r>
              <w:rPr>
                <w:rFonts w:ascii="Arial" w:hAnsi="Arial"/>
                <w:b/>
              </w:rPr>
              <w:t>.</w:t>
            </w:r>
          </w:p>
          <w:p w14:paraId="1CA91771" w14:textId="77777777" w:rsidR="00A61221" w:rsidRDefault="00A61221" w:rsidP="009615AC">
            <w:pPr>
              <w:rPr>
                <w:rFonts w:ascii="Arial" w:hAnsi="Arial"/>
                <w:b/>
              </w:rPr>
            </w:pPr>
          </w:p>
          <w:p w14:paraId="1DF4FF67" w14:textId="77777777" w:rsidR="00A61221" w:rsidRDefault="00A61221" w:rsidP="009615AC">
            <w:pPr>
              <w:rPr>
                <w:rFonts w:ascii="Arial" w:hAnsi="Arial"/>
                <w:b/>
              </w:rPr>
            </w:pPr>
            <w:r>
              <w:rPr>
                <w:rFonts w:ascii="Arial" w:hAnsi="Arial"/>
                <w:b/>
              </w:rPr>
              <w:t>70%&gt;</w:t>
            </w:r>
          </w:p>
          <w:p w14:paraId="5AF6D27B" w14:textId="55D3EF2C" w:rsidR="00A61221" w:rsidRDefault="00A61221" w:rsidP="009615AC">
            <w:pPr>
              <w:rPr>
                <w:rFonts w:ascii="Arial" w:hAnsi="Arial"/>
                <w:b/>
              </w:rPr>
            </w:pPr>
            <w:r>
              <w:rPr>
                <w:rFonts w:ascii="Arial" w:hAnsi="Arial"/>
                <w:b/>
              </w:rPr>
              <w:t>The student has fully developed a working app where the functionality has been greatly enhanced from the original lecture example. Consideration as to game operation, consistency of data and the inclusion of a competitive element, have all been successfully included.</w:t>
            </w:r>
            <w:r w:rsidR="00716830">
              <w:rPr>
                <w:rFonts w:ascii="Arial" w:hAnsi="Arial"/>
                <w:b/>
              </w:rPr>
              <w:t xml:space="preserve"> The existing and new code has been explained well in the added comments.</w:t>
            </w:r>
          </w:p>
          <w:p w14:paraId="5206C1DC" w14:textId="77777777" w:rsidR="00437A64" w:rsidRDefault="00437A64" w:rsidP="009615AC">
            <w:pPr>
              <w:rPr>
                <w:ins w:id="2" w:author="Jo Smedley" w:date="2014-07-05T19:04:00Z"/>
                <w:rFonts w:ascii="Arial" w:hAnsi="Arial"/>
                <w:b/>
              </w:rPr>
            </w:pPr>
          </w:p>
          <w:p w14:paraId="499ADA58" w14:textId="77777777" w:rsidR="005D5840" w:rsidRPr="000D3587" w:rsidRDefault="005D5840" w:rsidP="009615AC">
            <w:pPr>
              <w:rPr>
                <w:rFonts w:ascii="Arial" w:hAnsi="Arial"/>
                <w:b/>
              </w:rPr>
            </w:pPr>
          </w:p>
        </w:tc>
      </w:tr>
      <w:tr w:rsidR="00437A64" w:rsidRPr="000D3587" w14:paraId="72648CC7" w14:textId="77777777" w:rsidTr="009615AC">
        <w:tc>
          <w:tcPr>
            <w:tcW w:w="8897" w:type="dxa"/>
          </w:tcPr>
          <w:p w14:paraId="47CEF017" w14:textId="6240E271" w:rsidR="00437A64" w:rsidRDefault="00DD54F4" w:rsidP="009615AC">
            <w:pPr>
              <w:rPr>
                <w:rFonts w:ascii="Arial" w:hAnsi="Arial"/>
                <w:b/>
              </w:rPr>
            </w:pPr>
            <w:r>
              <w:rPr>
                <w:rFonts w:ascii="Arial" w:hAnsi="Arial"/>
                <w:b/>
              </w:rPr>
              <w:lastRenderedPageBreak/>
              <w:t>Learning Outcomes being Assessed</w:t>
            </w:r>
          </w:p>
          <w:p w14:paraId="159BC8B3" w14:textId="77777777" w:rsidR="00DD54F4" w:rsidRDefault="00DD54F4" w:rsidP="009615AC">
            <w:pPr>
              <w:rPr>
                <w:rFonts w:ascii="Arial" w:hAnsi="Arial"/>
                <w:b/>
              </w:rPr>
            </w:pPr>
          </w:p>
          <w:p w14:paraId="146F31F4" w14:textId="77777777" w:rsidR="00DD54F4" w:rsidRDefault="00DD54F4" w:rsidP="009615AC">
            <w:pPr>
              <w:rPr>
                <w:rFonts w:ascii="Arial" w:hAnsi="Arial"/>
                <w:b/>
              </w:rPr>
            </w:pPr>
            <w:r>
              <w:rPr>
                <w:rFonts w:ascii="Arial" w:hAnsi="Arial"/>
                <w:b/>
              </w:rPr>
              <w:t>1</w:t>
            </w:r>
          </w:p>
          <w:p w14:paraId="479AE559" w14:textId="77777777" w:rsidR="00DD54F4" w:rsidRPr="00DD54F4" w:rsidRDefault="00DD54F4" w:rsidP="00DD54F4">
            <w:pPr>
              <w:rPr>
                <w:rFonts w:ascii="Times" w:eastAsia="Times New Roman" w:hAnsi="Times" w:cs="Times New Roman"/>
                <w:sz w:val="20"/>
                <w:szCs w:val="20"/>
              </w:rPr>
            </w:pPr>
            <w:r w:rsidRPr="00DD54F4">
              <w:rPr>
                <w:rFonts w:ascii="Helvetica Neue" w:eastAsia="Times New Roman" w:hAnsi="Helvetica Neue" w:cs="Times New Roman"/>
                <w:color w:val="333333"/>
                <w:sz w:val="21"/>
                <w:szCs w:val="21"/>
                <w:shd w:val="clear" w:color="auto" w:fill="EDEDED"/>
              </w:rPr>
              <w:t>To demonstrate a critical understanding of the prevailing technologies associated with the development of web-based and mobile applications.</w:t>
            </w:r>
          </w:p>
          <w:p w14:paraId="1C5D4F57" w14:textId="77777777" w:rsidR="00DD54F4" w:rsidRDefault="00DD54F4" w:rsidP="009615AC">
            <w:pPr>
              <w:rPr>
                <w:rFonts w:ascii="Arial" w:hAnsi="Arial"/>
                <w:b/>
              </w:rPr>
            </w:pPr>
            <w:bookmarkStart w:id="3" w:name="_GoBack"/>
            <w:bookmarkEnd w:id="3"/>
          </w:p>
          <w:p w14:paraId="42B98570" w14:textId="77777777" w:rsidR="00DD54F4" w:rsidRDefault="00DD54F4" w:rsidP="009615AC">
            <w:pPr>
              <w:rPr>
                <w:rFonts w:ascii="Arial" w:hAnsi="Arial"/>
                <w:b/>
              </w:rPr>
            </w:pPr>
            <w:r>
              <w:rPr>
                <w:rFonts w:ascii="Arial" w:hAnsi="Arial"/>
                <w:b/>
              </w:rPr>
              <w:t>2.</w:t>
            </w:r>
          </w:p>
          <w:p w14:paraId="07FCAD7F" w14:textId="77777777" w:rsidR="00DD54F4" w:rsidRPr="00DD54F4" w:rsidRDefault="00DD54F4" w:rsidP="00DD54F4">
            <w:pPr>
              <w:rPr>
                <w:rFonts w:ascii="Times" w:eastAsia="Times New Roman" w:hAnsi="Times" w:cs="Times New Roman"/>
                <w:sz w:val="20"/>
                <w:szCs w:val="20"/>
              </w:rPr>
            </w:pPr>
            <w:r w:rsidRPr="00DD54F4">
              <w:rPr>
                <w:rFonts w:ascii="Helvetica Neue" w:eastAsia="Times New Roman" w:hAnsi="Helvetica Neue" w:cs="Times New Roman"/>
                <w:color w:val="333333"/>
                <w:sz w:val="21"/>
                <w:szCs w:val="21"/>
                <w:shd w:val="clear" w:color="auto" w:fill="FFFFFF"/>
              </w:rPr>
              <w:t>To be able to critically evaluate the various technological options available for diverse web-based and mobile development.</w:t>
            </w:r>
          </w:p>
          <w:p w14:paraId="71840FF1" w14:textId="42AC9287" w:rsidR="00DD54F4" w:rsidRDefault="00DD54F4" w:rsidP="009615AC">
            <w:pPr>
              <w:rPr>
                <w:rFonts w:ascii="Arial" w:hAnsi="Arial"/>
                <w:b/>
              </w:rPr>
            </w:pPr>
          </w:p>
        </w:tc>
      </w:tr>
    </w:tbl>
    <w:p w14:paraId="163EB1B3" w14:textId="77777777" w:rsidR="00BF1E7A" w:rsidRPr="000D3587" w:rsidRDefault="00BF1E7A" w:rsidP="00BF1E7A">
      <w:pPr>
        <w:rPr>
          <w:rFonts w:ascii="Arial" w:hAnsi="Arial"/>
        </w:rPr>
      </w:pPr>
    </w:p>
    <w:p w14:paraId="7E33DC57" w14:textId="77777777" w:rsidR="00BF1E7A" w:rsidRPr="000D3587" w:rsidRDefault="00BF1E7A" w:rsidP="00BF1E7A">
      <w:pPr>
        <w:jc w:val="center"/>
        <w:rPr>
          <w:rFonts w:ascii="Arial" w:hAnsi="Arial"/>
        </w:rPr>
      </w:pPr>
    </w:p>
    <w:p w14:paraId="2698FE47" w14:textId="77777777" w:rsidR="00BF1E7A" w:rsidRPr="000D3587" w:rsidRDefault="00BF1E7A" w:rsidP="00BF1E7A">
      <w:pPr>
        <w:rPr>
          <w:rFonts w:ascii="Arial" w:hAnsi="Arial"/>
          <w:b/>
        </w:rPr>
      </w:pPr>
    </w:p>
    <w:p w14:paraId="565FA942" w14:textId="77777777" w:rsidR="00BF1E7A" w:rsidRPr="000D3587" w:rsidRDefault="00BF1E7A" w:rsidP="00BF1E7A">
      <w:pPr>
        <w:jc w:val="center"/>
        <w:rPr>
          <w:rFonts w:ascii="Arial" w:hAnsi="Arial"/>
          <w:b/>
        </w:rPr>
      </w:pPr>
    </w:p>
    <w:tbl>
      <w:tblPr>
        <w:tblStyle w:val="TableGrid"/>
        <w:tblW w:w="8897" w:type="dxa"/>
        <w:tblLook w:val="04A0" w:firstRow="1" w:lastRow="0" w:firstColumn="1" w:lastColumn="0" w:noHBand="0" w:noVBand="1"/>
      </w:tblPr>
      <w:tblGrid>
        <w:gridCol w:w="8897"/>
      </w:tblGrid>
      <w:tr w:rsidR="00913E40" w:rsidRPr="000D3587" w14:paraId="5980278E" w14:textId="77777777" w:rsidTr="00541F3E">
        <w:tc>
          <w:tcPr>
            <w:tcW w:w="8897" w:type="dxa"/>
          </w:tcPr>
          <w:p w14:paraId="2EED1D0C" w14:textId="77777777" w:rsidR="00913E40" w:rsidRPr="000D3587" w:rsidRDefault="00913E40" w:rsidP="005D5840">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and/or </w:t>
            </w:r>
            <w:r w:rsidRPr="000D3587">
              <w:rPr>
                <w:rFonts w:ascii="Arial" w:hAnsi="Arial"/>
                <w:i/>
              </w:rPr>
              <w:t>confirmation by the Assessment Board</w:t>
            </w:r>
          </w:p>
        </w:tc>
      </w:tr>
    </w:tbl>
    <w:p w14:paraId="247A5664" w14:textId="77777777" w:rsidR="00AC7D85" w:rsidRPr="004C4B89" w:rsidRDefault="00AC7D85" w:rsidP="004C4B89">
      <w:pPr>
        <w:spacing w:after="200" w:line="276" w:lineRule="auto"/>
        <w:rPr>
          <w:rFonts w:ascii="Arial" w:hAnsi="Arial"/>
          <w:u w:val="single"/>
        </w:rPr>
      </w:pPr>
    </w:p>
    <w:sectPr w:rsidR="00AC7D85" w:rsidRPr="004C4B89" w:rsidSect="006B583E">
      <w:headerReference w:type="default" r:id="rId9"/>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91CA4" w14:textId="77777777" w:rsidR="004022A4" w:rsidRDefault="004022A4" w:rsidP="00BF1E7A">
      <w:r>
        <w:separator/>
      </w:r>
    </w:p>
  </w:endnote>
  <w:endnote w:type="continuationSeparator" w:id="0">
    <w:p w14:paraId="78E6F679" w14:textId="77777777" w:rsidR="004022A4" w:rsidRDefault="004022A4"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1EFAF" w14:textId="77777777" w:rsidR="004022A4" w:rsidRDefault="004022A4" w:rsidP="00BF1E7A">
      <w:r>
        <w:separator/>
      </w:r>
    </w:p>
  </w:footnote>
  <w:footnote w:type="continuationSeparator" w:id="0">
    <w:p w14:paraId="7B10296C" w14:textId="77777777" w:rsidR="004022A4" w:rsidRDefault="004022A4" w:rsidP="00BF1E7A">
      <w:r>
        <w:continuationSeparator/>
      </w:r>
    </w:p>
  </w:footnote>
  <w:footnote w:id="1">
    <w:p w14:paraId="41251236" w14:textId="77777777" w:rsidR="004022A4" w:rsidRPr="00862023" w:rsidRDefault="004022A4" w:rsidP="00BF1E7A">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2">
    <w:p w14:paraId="463872B1" w14:textId="77777777" w:rsidR="004022A4" w:rsidRPr="00B73CD1" w:rsidRDefault="004022A4"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from Campus Advice Shop</w:t>
      </w:r>
      <w:r>
        <w:rPr>
          <w:rFonts w:ascii="Arial" w:hAnsi="Arial" w:cs="Arial"/>
          <w:sz w:val="16"/>
          <w:szCs w:val="16"/>
        </w:rPr>
        <w: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6852D" w14:textId="77777777" w:rsidR="004022A4" w:rsidRDefault="004022A4">
    <w:pPr>
      <w:pStyle w:val="Header"/>
    </w:pPr>
  </w:p>
  <w:p w14:paraId="005FC394" w14:textId="77777777" w:rsidR="004022A4" w:rsidRDefault="004022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7A"/>
    <w:rsid w:val="000165BF"/>
    <w:rsid w:val="00043393"/>
    <w:rsid w:val="0006003B"/>
    <w:rsid w:val="00062A85"/>
    <w:rsid w:val="000675E7"/>
    <w:rsid w:val="00087C8E"/>
    <w:rsid w:val="000B21E6"/>
    <w:rsid w:val="000B30EA"/>
    <w:rsid w:val="000B53FA"/>
    <w:rsid w:val="000B5963"/>
    <w:rsid w:val="000C5AD3"/>
    <w:rsid w:val="000D20BE"/>
    <w:rsid w:val="000D76B6"/>
    <w:rsid w:val="000E27E0"/>
    <w:rsid w:val="00113DFC"/>
    <w:rsid w:val="00143AFC"/>
    <w:rsid w:val="0015015E"/>
    <w:rsid w:val="00152D71"/>
    <w:rsid w:val="00170312"/>
    <w:rsid w:val="00181892"/>
    <w:rsid w:val="0019041C"/>
    <w:rsid w:val="001B77CD"/>
    <w:rsid w:val="001C23F6"/>
    <w:rsid w:val="001D1288"/>
    <w:rsid w:val="001D16F3"/>
    <w:rsid w:val="001E6091"/>
    <w:rsid w:val="00200685"/>
    <w:rsid w:val="00205A75"/>
    <w:rsid w:val="00217A3A"/>
    <w:rsid w:val="00223E15"/>
    <w:rsid w:val="00242CA6"/>
    <w:rsid w:val="00246F1B"/>
    <w:rsid w:val="002524FF"/>
    <w:rsid w:val="00257CD4"/>
    <w:rsid w:val="0026048B"/>
    <w:rsid w:val="002607AA"/>
    <w:rsid w:val="00270DDE"/>
    <w:rsid w:val="00275BBE"/>
    <w:rsid w:val="00280912"/>
    <w:rsid w:val="002929F6"/>
    <w:rsid w:val="002B0307"/>
    <w:rsid w:val="002D714A"/>
    <w:rsid w:val="002E044E"/>
    <w:rsid w:val="002E2C33"/>
    <w:rsid w:val="002E67F3"/>
    <w:rsid w:val="003078E7"/>
    <w:rsid w:val="00314956"/>
    <w:rsid w:val="00317550"/>
    <w:rsid w:val="00320811"/>
    <w:rsid w:val="00325E19"/>
    <w:rsid w:val="00346CDB"/>
    <w:rsid w:val="00353CB8"/>
    <w:rsid w:val="003634BD"/>
    <w:rsid w:val="00366940"/>
    <w:rsid w:val="00382F11"/>
    <w:rsid w:val="003A784E"/>
    <w:rsid w:val="003B209B"/>
    <w:rsid w:val="003B579E"/>
    <w:rsid w:val="003D5AD8"/>
    <w:rsid w:val="003E195C"/>
    <w:rsid w:val="004022A4"/>
    <w:rsid w:val="0041051F"/>
    <w:rsid w:val="004117D5"/>
    <w:rsid w:val="004148FF"/>
    <w:rsid w:val="00422BED"/>
    <w:rsid w:val="0042457E"/>
    <w:rsid w:val="00432D4F"/>
    <w:rsid w:val="00436FA1"/>
    <w:rsid w:val="00437159"/>
    <w:rsid w:val="00437A64"/>
    <w:rsid w:val="00460B8C"/>
    <w:rsid w:val="00472A4C"/>
    <w:rsid w:val="00482242"/>
    <w:rsid w:val="00487757"/>
    <w:rsid w:val="00496BDC"/>
    <w:rsid w:val="004A67D8"/>
    <w:rsid w:val="004C4B89"/>
    <w:rsid w:val="004D2D4A"/>
    <w:rsid w:val="004D350F"/>
    <w:rsid w:val="004E08C8"/>
    <w:rsid w:val="004F7195"/>
    <w:rsid w:val="004F7F7E"/>
    <w:rsid w:val="00500BD6"/>
    <w:rsid w:val="00513B20"/>
    <w:rsid w:val="00517F0E"/>
    <w:rsid w:val="00541F3E"/>
    <w:rsid w:val="00542905"/>
    <w:rsid w:val="005466C9"/>
    <w:rsid w:val="00556481"/>
    <w:rsid w:val="005663F6"/>
    <w:rsid w:val="00584E57"/>
    <w:rsid w:val="00587B2D"/>
    <w:rsid w:val="005916A1"/>
    <w:rsid w:val="005A6200"/>
    <w:rsid w:val="005C475D"/>
    <w:rsid w:val="005C4B27"/>
    <w:rsid w:val="005D03CD"/>
    <w:rsid w:val="005D43C9"/>
    <w:rsid w:val="005D5840"/>
    <w:rsid w:val="005D6C95"/>
    <w:rsid w:val="005E402A"/>
    <w:rsid w:val="0061676E"/>
    <w:rsid w:val="006252E4"/>
    <w:rsid w:val="006359B0"/>
    <w:rsid w:val="00646641"/>
    <w:rsid w:val="00667D41"/>
    <w:rsid w:val="00683744"/>
    <w:rsid w:val="00686014"/>
    <w:rsid w:val="006B583E"/>
    <w:rsid w:val="006B5F07"/>
    <w:rsid w:val="006B61CB"/>
    <w:rsid w:val="006B72E2"/>
    <w:rsid w:val="006B7DE6"/>
    <w:rsid w:val="006D2F80"/>
    <w:rsid w:val="006D6221"/>
    <w:rsid w:val="00700BFD"/>
    <w:rsid w:val="00707AE4"/>
    <w:rsid w:val="007154B3"/>
    <w:rsid w:val="00715894"/>
    <w:rsid w:val="00716830"/>
    <w:rsid w:val="0072390B"/>
    <w:rsid w:val="00734BCA"/>
    <w:rsid w:val="007430A9"/>
    <w:rsid w:val="007442EE"/>
    <w:rsid w:val="00756528"/>
    <w:rsid w:val="0075722F"/>
    <w:rsid w:val="00766BD4"/>
    <w:rsid w:val="00770A0D"/>
    <w:rsid w:val="00770AFB"/>
    <w:rsid w:val="00776FA2"/>
    <w:rsid w:val="00781514"/>
    <w:rsid w:val="00782294"/>
    <w:rsid w:val="00794624"/>
    <w:rsid w:val="007A4EA8"/>
    <w:rsid w:val="007B5CF7"/>
    <w:rsid w:val="007D0D73"/>
    <w:rsid w:val="007D2BC1"/>
    <w:rsid w:val="007D53C3"/>
    <w:rsid w:val="007E0233"/>
    <w:rsid w:val="007E263C"/>
    <w:rsid w:val="007E2EDA"/>
    <w:rsid w:val="007F201C"/>
    <w:rsid w:val="007F4D7D"/>
    <w:rsid w:val="0080766F"/>
    <w:rsid w:val="008102E1"/>
    <w:rsid w:val="00815F7D"/>
    <w:rsid w:val="00820C33"/>
    <w:rsid w:val="00821780"/>
    <w:rsid w:val="00821A95"/>
    <w:rsid w:val="008306B9"/>
    <w:rsid w:val="00842984"/>
    <w:rsid w:val="00850F16"/>
    <w:rsid w:val="008516B4"/>
    <w:rsid w:val="008516E4"/>
    <w:rsid w:val="0085761B"/>
    <w:rsid w:val="00867A46"/>
    <w:rsid w:val="00874905"/>
    <w:rsid w:val="0088112C"/>
    <w:rsid w:val="00893C05"/>
    <w:rsid w:val="008A19BF"/>
    <w:rsid w:val="008B04AC"/>
    <w:rsid w:val="008B31C4"/>
    <w:rsid w:val="008C7A4C"/>
    <w:rsid w:val="008D7740"/>
    <w:rsid w:val="008D7765"/>
    <w:rsid w:val="00904B40"/>
    <w:rsid w:val="00913E40"/>
    <w:rsid w:val="00921436"/>
    <w:rsid w:val="00936B56"/>
    <w:rsid w:val="00937CCF"/>
    <w:rsid w:val="00951092"/>
    <w:rsid w:val="009520F3"/>
    <w:rsid w:val="009615AC"/>
    <w:rsid w:val="00965434"/>
    <w:rsid w:val="009700AB"/>
    <w:rsid w:val="00985152"/>
    <w:rsid w:val="00990DB4"/>
    <w:rsid w:val="00997406"/>
    <w:rsid w:val="009B56A2"/>
    <w:rsid w:val="009C36F8"/>
    <w:rsid w:val="009D08ED"/>
    <w:rsid w:val="009D4154"/>
    <w:rsid w:val="009F421E"/>
    <w:rsid w:val="009F4E24"/>
    <w:rsid w:val="00A004CF"/>
    <w:rsid w:val="00A21038"/>
    <w:rsid w:val="00A22EA3"/>
    <w:rsid w:val="00A43EDD"/>
    <w:rsid w:val="00A50846"/>
    <w:rsid w:val="00A5104C"/>
    <w:rsid w:val="00A5492E"/>
    <w:rsid w:val="00A56534"/>
    <w:rsid w:val="00A56BC9"/>
    <w:rsid w:val="00A61221"/>
    <w:rsid w:val="00A66DAD"/>
    <w:rsid w:val="00A77E1E"/>
    <w:rsid w:val="00A84B22"/>
    <w:rsid w:val="00A90C29"/>
    <w:rsid w:val="00A90CE7"/>
    <w:rsid w:val="00A96461"/>
    <w:rsid w:val="00AB4802"/>
    <w:rsid w:val="00AC3F8E"/>
    <w:rsid w:val="00AC623C"/>
    <w:rsid w:val="00AC7D85"/>
    <w:rsid w:val="00AD66FB"/>
    <w:rsid w:val="00AF5661"/>
    <w:rsid w:val="00B00DF5"/>
    <w:rsid w:val="00B104B9"/>
    <w:rsid w:val="00B1172C"/>
    <w:rsid w:val="00B156B4"/>
    <w:rsid w:val="00B171A3"/>
    <w:rsid w:val="00B541E7"/>
    <w:rsid w:val="00B60703"/>
    <w:rsid w:val="00B76937"/>
    <w:rsid w:val="00B76B5B"/>
    <w:rsid w:val="00B76DBA"/>
    <w:rsid w:val="00BA3AB5"/>
    <w:rsid w:val="00BA7D71"/>
    <w:rsid w:val="00BD1456"/>
    <w:rsid w:val="00BD465A"/>
    <w:rsid w:val="00BE1108"/>
    <w:rsid w:val="00BE202D"/>
    <w:rsid w:val="00BE5F5F"/>
    <w:rsid w:val="00BF1E7A"/>
    <w:rsid w:val="00C20A57"/>
    <w:rsid w:val="00C21993"/>
    <w:rsid w:val="00C21A3A"/>
    <w:rsid w:val="00C32576"/>
    <w:rsid w:val="00C373F4"/>
    <w:rsid w:val="00C774E0"/>
    <w:rsid w:val="00C80810"/>
    <w:rsid w:val="00C82A15"/>
    <w:rsid w:val="00CA18EE"/>
    <w:rsid w:val="00CB58BE"/>
    <w:rsid w:val="00CD2542"/>
    <w:rsid w:val="00CD5F76"/>
    <w:rsid w:val="00CE602B"/>
    <w:rsid w:val="00CE6B58"/>
    <w:rsid w:val="00CF51C0"/>
    <w:rsid w:val="00D01E9D"/>
    <w:rsid w:val="00D064C1"/>
    <w:rsid w:val="00D36AA9"/>
    <w:rsid w:val="00D44B38"/>
    <w:rsid w:val="00D67DB7"/>
    <w:rsid w:val="00D8012F"/>
    <w:rsid w:val="00D806E2"/>
    <w:rsid w:val="00D84CEE"/>
    <w:rsid w:val="00D936A1"/>
    <w:rsid w:val="00D963D7"/>
    <w:rsid w:val="00DA2321"/>
    <w:rsid w:val="00DA31D3"/>
    <w:rsid w:val="00DA7AD8"/>
    <w:rsid w:val="00DB0B09"/>
    <w:rsid w:val="00DB51D9"/>
    <w:rsid w:val="00DD2948"/>
    <w:rsid w:val="00DD54F4"/>
    <w:rsid w:val="00E01782"/>
    <w:rsid w:val="00E039E0"/>
    <w:rsid w:val="00E1083D"/>
    <w:rsid w:val="00E33610"/>
    <w:rsid w:val="00E3767F"/>
    <w:rsid w:val="00E6129A"/>
    <w:rsid w:val="00E617EE"/>
    <w:rsid w:val="00E665B3"/>
    <w:rsid w:val="00E70D3D"/>
    <w:rsid w:val="00E90215"/>
    <w:rsid w:val="00E91D25"/>
    <w:rsid w:val="00EA39A0"/>
    <w:rsid w:val="00EA3B3E"/>
    <w:rsid w:val="00EA7BD1"/>
    <w:rsid w:val="00EC0E74"/>
    <w:rsid w:val="00EC38F5"/>
    <w:rsid w:val="00EC46CD"/>
    <w:rsid w:val="00ED563B"/>
    <w:rsid w:val="00ED5C2C"/>
    <w:rsid w:val="00EE17D5"/>
    <w:rsid w:val="00EE2A16"/>
    <w:rsid w:val="00EE6479"/>
    <w:rsid w:val="00EF1355"/>
    <w:rsid w:val="00EF6C95"/>
    <w:rsid w:val="00F028E7"/>
    <w:rsid w:val="00F03778"/>
    <w:rsid w:val="00F0703D"/>
    <w:rsid w:val="00F13960"/>
    <w:rsid w:val="00F270E9"/>
    <w:rsid w:val="00F30E2C"/>
    <w:rsid w:val="00F3219C"/>
    <w:rsid w:val="00F436CC"/>
    <w:rsid w:val="00F5460A"/>
    <w:rsid w:val="00F71B9E"/>
    <w:rsid w:val="00F90539"/>
    <w:rsid w:val="00F92C02"/>
    <w:rsid w:val="00F94107"/>
    <w:rsid w:val="00FB7A89"/>
    <w:rsid w:val="00FC5F79"/>
    <w:rsid w:val="00FD2908"/>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F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FollowedHyperlink">
    <w:name w:val="FollowedHyperlink"/>
    <w:basedOn w:val="DefaultParagraphFont"/>
    <w:uiPriority w:val="99"/>
    <w:semiHidden/>
    <w:unhideWhenUsed/>
    <w:rsid w:val="007822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FollowedHyperlink">
    <w:name w:val="FollowedHyperlink"/>
    <w:basedOn w:val="DefaultParagraphFont"/>
    <w:uiPriority w:val="99"/>
    <w:semiHidden/>
    <w:unhideWhenUsed/>
    <w:rsid w:val="007822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90329">
      <w:bodyDiv w:val="1"/>
      <w:marLeft w:val="0"/>
      <w:marRight w:val="0"/>
      <w:marTop w:val="0"/>
      <w:marBottom w:val="0"/>
      <w:divBdr>
        <w:top w:val="none" w:sz="0" w:space="0" w:color="auto"/>
        <w:left w:val="none" w:sz="0" w:space="0" w:color="auto"/>
        <w:bottom w:val="none" w:sz="0" w:space="0" w:color="auto"/>
        <w:right w:val="none" w:sz="0" w:space="0" w:color="auto"/>
      </w:divBdr>
    </w:div>
    <w:div w:id="187500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1409D-676E-403C-8D15-FE5A23D1AA99}"/>
</file>

<file path=customXml/itemProps2.xml><?xml version="1.0" encoding="utf-8"?>
<ds:datastoreItem xmlns:ds="http://schemas.openxmlformats.org/officeDocument/2006/customXml" ds:itemID="{26DC08C8-C40C-438F-93CF-E2781B930C63}"/>
</file>

<file path=customXml/itemProps3.xml><?xml version="1.0" encoding="utf-8"?>
<ds:datastoreItem xmlns:ds="http://schemas.openxmlformats.org/officeDocument/2006/customXml" ds:itemID="{31950842-A1C0-49E6-9357-D4756B1454DF}"/>
</file>

<file path=docProps/app.xml><?xml version="1.0" encoding="utf-8"?>
<Properties xmlns="http://schemas.openxmlformats.org/officeDocument/2006/extended-properties" xmlns:vt="http://schemas.openxmlformats.org/officeDocument/2006/docPropsVTypes">
  <Template>Normal.dotm</Template>
  <TotalTime>115</TotalTime>
  <Pages>3</Pages>
  <Words>798</Words>
  <Characters>4554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Phil Davies</cp:lastModifiedBy>
  <cp:revision>23</cp:revision>
  <dcterms:created xsi:type="dcterms:W3CDTF">2014-10-24T12:40:00Z</dcterms:created>
  <dcterms:modified xsi:type="dcterms:W3CDTF">2017-09-04T10:39:00Z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